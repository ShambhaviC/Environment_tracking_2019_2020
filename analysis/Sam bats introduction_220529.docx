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55C6" w14:textId="77777777" w:rsidR="00CA6086" w:rsidRDefault="003F79D8">
      <w:pPr>
        <w:pStyle w:val="Title"/>
      </w:pPr>
      <w:r>
        <w:t>Tracking a continually changing environment</w:t>
      </w:r>
    </w:p>
    <w:p w14:paraId="78C684A9" w14:textId="77777777" w:rsidR="00CA6086" w:rsidRDefault="00504494">
      <w:r>
        <w:rPr>
          <w:noProof/>
        </w:rPr>
        <w:pict w14:anchorId="789D3A33">
          <v:rect id="_x0000_i1025" alt="" style="width:468pt;height:.05pt;mso-width-percent:0;mso-height-percent:0;mso-width-percent:0;mso-height-percent:0" o:hralign="center" o:hrstd="t" o:hr="t"/>
        </w:pict>
      </w:r>
    </w:p>
    <w:p w14:paraId="72DC51A2" w14:textId="77777777" w:rsidR="00CA6086" w:rsidRDefault="003F79D8">
      <w:pPr>
        <w:pStyle w:val="FirstParagraph"/>
      </w:pPr>
      <w:r>
        <w:t>Shambhavi Chidambaram</w:t>
      </w:r>
      <w:r>
        <w:rPr>
          <w:vertAlign w:val="superscript"/>
        </w:rPr>
        <w:t>1,2</w:t>
      </w:r>
      <w:r>
        <w:t>, Alex Kacelnik</w:t>
      </w:r>
      <w:r>
        <w:rPr>
          <w:vertAlign w:val="superscript"/>
        </w:rPr>
        <w:t>3</w:t>
      </w:r>
      <w:r>
        <w:t>, Vladislav Nachev</w:t>
      </w:r>
      <w:r>
        <w:rPr>
          <w:vertAlign w:val="superscript"/>
        </w:rPr>
        <w:t>1</w:t>
      </w:r>
      <w:r>
        <w:t>, York Winter</w:t>
      </w:r>
      <w:r>
        <w:rPr>
          <w:vertAlign w:val="superscript"/>
        </w:rPr>
        <w:t>1,2</w:t>
      </w:r>
      <w:r>
        <w:rPr>
          <w:b/>
          <w:bCs/>
          <w:vertAlign w:val="superscript"/>
        </w:rPr>
        <w:t>*</w:t>
      </w:r>
    </w:p>
    <w:p w14:paraId="0934B901" w14:textId="77777777" w:rsidR="00CA6086" w:rsidRDefault="003F79D8">
      <w:pPr>
        <w:pStyle w:val="BodyText"/>
      </w:pPr>
      <w:r>
        <w:rPr>
          <w:vertAlign w:val="superscript"/>
        </w:rPr>
        <w:t>1</w:t>
      </w:r>
      <w:r>
        <w:t xml:space="preserve"> Institute of Biology, Humboldt University, Berlin, Germany</w:t>
      </w:r>
    </w:p>
    <w:p w14:paraId="46AA064C" w14:textId="77777777" w:rsidR="00CA6086" w:rsidRDefault="003F79D8">
      <w:pPr>
        <w:pStyle w:val="BodyText"/>
      </w:pPr>
      <w:r>
        <w:rPr>
          <w:vertAlign w:val="superscript"/>
        </w:rPr>
        <w:t>2</w:t>
      </w:r>
      <w:r>
        <w:t xml:space="preserve"> Berlin School of Mind and Brain, Humboldt University, Berlin, Germany</w:t>
      </w:r>
    </w:p>
    <w:p w14:paraId="03C06E86" w14:textId="77777777" w:rsidR="00CA6086" w:rsidRDefault="003F79D8">
      <w:pPr>
        <w:pStyle w:val="BodyText"/>
      </w:pPr>
      <w:r>
        <w:rPr>
          <w:vertAlign w:val="superscript"/>
        </w:rPr>
        <w:t>3</w:t>
      </w:r>
      <w:r>
        <w:t xml:space="preserve"> Department of Zoology, University of Oxford</w:t>
      </w:r>
    </w:p>
    <w:p w14:paraId="085CC727" w14:textId="77777777" w:rsidR="00CA6086" w:rsidRDefault="003F79D8">
      <w:pPr>
        <w:pStyle w:val="BodyText"/>
      </w:pPr>
      <w:r>
        <w:rPr>
          <w:b/>
          <w:bCs/>
          <w:vertAlign w:val="superscript"/>
        </w:rPr>
        <w:t>*</w:t>
      </w:r>
      <w:r>
        <w:rPr>
          <w:b/>
          <w:bCs/>
        </w:rPr>
        <w:t>For correspondence:</w:t>
      </w:r>
      <w:r>
        <w:t xml:space="preserve"> york.winter@hu-berlin.de</w:t>
      </w:r>
    </w:p>
    <w:p w14:paraId="6A50C6AF" w14:textId="77777777" w:rsidR="00CA6086" w:rsidRDefault="003F79D8">
      <w:pPr>
        <w:pStyle w:val="BodyText"/>
      </w:pPr>
      <w:r>
        <w:rPr>
          <w:b/>
          <w:bCs/>
        </w:rPr>
        <w:t>Present Address:</w:t>
      </w:r>
      <w:r>
        <w:t xml:space="preserve"> Institute of Biology, Humboldt University, Philippstr. 13, 10115 Berlin, Germany</w:t>
      </w:r>
    </w:p>
    <w:p w14:paraId="37E30529" w14:textId="77777777" w:rsidR="00CA6086" w:rsidRDefault="003F79D8">
      <w:pPr>
        <w:pStyle w:val="Heading1"/>
      </w:pPr>
      <w:bookmarkStart w:id="0" w:name="introduction"/>
      <w:r>
        <w:t>Introduction</w:t>
      </w:r>
    </w:p>
    <w:p w14:paraId="1B49CAB7" w14:textId="03C1BF18" w:rsidR="00CA6086" w:rsidRDefault="003F79D8">
      <w:pPr>
        <w:pStyle w:val="FirstParagraph"/>
      </w:pPr>
      <w:r>
        <w:t>In many foraging environments the properties of the available food resources change. In order to adjust to and exploit changing resources, an animal can potentially learn and remember those properties. An animal can never learn everything about its environment; any learned information will always be incomplete, no matter how much effort is spent in obtaining it. One might then ask - when does the benefit of the learned information outweigh the cost of gaining it? The value of information lies in whether it can tell a forager something that changes its behaviour (Stephens, 2007). When a for</w:t>
      </w:r>
      <w:r w:rsidR="00FA4610">
        <w:t>a</w:t>
      </w:r>
      <w:r>
        <w:t>ger’s behaviour allows it to experience environmental change, and so gain information about the current state of the world, this might be termed ‘tracking.’ The information gained can then be translated into appropriate actions (Dunlap and Stephens 2012).</w:t>
      </w:r>
    </w:p>
    <w:p w14:paraId="78F299A1" w14:textId="20258870" w:rsidR="00CA6086" w:rsidRDefault="00FA4610">
      <w:pPr>
        <w:pStyle w:val="BodyText"/>
      </w:pPr>
      <w:r>
        <w:t xml:space="preserve">It can easily be seen that the value of seeking information depends on temporal parameters. </w:t>
      </w:r>
      <w:r w:rsidR="003F79D8">
        <w:t xml:space="preserve">When an environment changes rapidly any information that is gained by tracking it becomes outdated very soon. When an environment changes so slowly </w:t>
      </w:r>
      <w:r>
        <w:t xml:space="preserve">that </w:t>
      </w:r>
      <w:r w:rsidR="003F79D8">
        <w:t xml:space="preserve">there is no consequence in the animal’s lifetime, </w:t>
      </w:r>
      <w:r>
        <w:t xml:space="preserve">any </w:t>
      </w:r>
      <w:r w:rsidR="003F79D8">
        <w:t xml:space="preserve">effort spent in tracking </w:t>
      </w:r>
      <w:r>
        <w:t>would</w:t>
      </w:r>
      <w:r w:rsidR="003F79D8">
        <w:t xml:space="preserve"> not yield usable information. Furthermore, the benefit of tracking lies in allowing a forager to choose the best of the options available in an environment - for example, the option that results in the highest caloric gain. For certain combinations of environmental rates of change and differences in the quality of the available options, environmental tracking is both possible and beneficial</w:t>
      </w:r>
      <w:r>
        <w:t>, in the sense of resulting in a higher energetic net yield</w:t>
      </w:r>
      <w:r w:rsidR="003F79D8">
        <w:t xml:space="preserve">. </w:t>
      </w:r>
      <w:r>
        <w:t>Under some other circumstances it may be preferable to adopt</w:t>
      </w:r>
      <w:r w:rsidR="003F79D8">
        <w:t xml:space="preserve"> a ‘one size fits all’ or averaging approach, where a forager applies one behavioural response that does best on average over all the possible environmental states (Stephens and Dunlap 2008). One might then ask: what sort of environmental change is </w:t>
      </w:r>
      <w:r w:rsidR="00DB13CB">
        <w:t>tracking</w:t>
      </w:r>
      <w:r w:rsidR="003F79D8">
        <w:t>, rather than apply</w:t>
      </w:r>
      <w:r w:rsidR="00DB13CB">
        <w:t>ing</w:t>
      </w:r>
      <w:r w:rsidR="003F79D8">
        <w:t xml:space="preserve"> an averaging response</w:t>
      </w:r>
      <w:r w:rsidR="00DB13CB">
        <w:t>, beneficial</w:t>
      </w:r>
      <w:r w:rsidR="003F79D8">
        <w:t>?</w:t>
      </w:r>
    </w:p>
    <w:p w14:paraId="0DFCBCD0" w14:textId="47D17AAE" w:rsidR="00CA6086" w:rsidRDefault="003F79D8">
      <w:pPr>
        <w:pStyle w:val="BodyText"/>
      </w:pPr>
      <w:r>
        <w:lastRenderedPageBreak/>
        <w:t xml:space="preserve">An early attempt to model such a situation was done by Stephens (1987), attempting to answer the question of whether, and to what extent, a forager should modify its behaviour in response to a change in its environment. In this simple model the environment has a ‘variable’ option and a stable ‘alternative’ option. The latter has a single value, </w:t>
      </w:r>
      <m:oMath>
        <m:sSub>
          <m:sSubPr>
            <m:ctrlPr>
              <w:rPr>
                <w:rFonts w:ascii="Cambria Math" w:hAnsi="Cambria Math"/>
              </w:rPr>
            </m:ctrlPr>
          </m:sSubPr>
          <m:e>
            <m:r>
              <w:rPr>
                <w:rFonts w:ascii="Cambria Math" w:hAnsi="Cambria Math"/>
              </w:rPr>
              <m:t>v</m:t>
            </m:r>
          </m:e>
          <m:sub>
            <m:r>
              <w:rPr>
                <w:rFonts w:ascii="Cambria Math" w:hAnsi="Cambria Math"/>
              </w:rPr>
              <m:t>a</m:t>
            </m:r>
          </m:sub>
        </m:sSub>
      </m:oMath>
      <w:r>
        <w:t xml:space="preserve">, and the former can vary between a good state,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and a bad state, </w:t>
      </w:r>
      <m:oMath>
        <m:sSub>
          <m:sSubPr>
            <m:ctrlPr>
              <w:rPr>
                <w:rFonts w:ascii="Cambria Math" w:hAnsi="Cambria Math"/>
              </w:rPr>
            </m:ctrlPr>
          </m:sSubPr>
          <m:e>
            <m:r>
              <w:rPr>
                <w:rFonts w:ascii="Cambria Math" w:hAnsi="Cambria Math"/>
              </w:rPr>
              <m:t>v</m:t>
            </m:r>
          </m:e>
          <m:sub>
            <m:r>
              <w:rPr>
                <w:rFonts w:ascii="Cambria Math" w:hAnsi="Cambria Math"/>
              </w:rPr>
              <m:t>b</m:t>
            </m:r>
          </m:sub>
        </m:sSub>
      </m:oMath>
      <w:r>
        <w:t xml:space="preserve">, such that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&gt; </w:t>
      </w:r>
      <m:oMath>
        <m:sSub>
          <m:sSubPr>
            <m:ctrlPr>
              <w:rPr>
                <w:rFonts w:ascii="Cambria Math" w:hAnsi="Cambria Math"/>
              </w:rPr>
            </m:ctrlPr>
          </m:sSubPr>
          <m:e>
            <m:r>
              <w:rPr>
                <w:rFonts w:ascii="Cambria Math" w:hAnsi="Cambria Math"/>
              </w:rPr>
              <m:t>v</m:t>
            </m:r>
          </m:e>
          <m:sub>
            <m:r>
              <w:rPr>
                <w:rFonts w:ascii="Cambria Math" w:hAnsi="Cambria Math"/>
              </w:rPr>
              <m:t>a</m:t>
            </m:r>
          </m:sub>
        </m:sSub>
      </m:oMath>
      <w:r>
        <w:t xml:space="preserve"> &gt; </w:t>
      </w:r>
      <m:oMath>
        <m:sSub>
          <m:sSubPr>
            <m:ctrlPr>
              <w:rPr>
                <w:rFonts w:ascii="Cambria Math" w:hAnsi="Cambria Math"/>
              </w:rPr>
            </m:ctrlPr>
          </m:sSubPr>
          <m:e>
            <m:r>
              <w:rPr>
                <w:rFonts w:ascii="Cambria Math" w:hAnsi="Cambria Math"/>
              </w:rPr>
              <m:t>v</m:t>
            </m:r>
          </m:e>
          <m:sub>
            <m:r>
              <w:rPr>
                <w:rFonts w:ascii="Cambria Math" w:hAnsi="Cambria Math"/>
              </w:rPr>
              <m:t>b</m:t>
            </m:r>
          </m:sub>
        </m:sSub>
      </m:oMath>
      <w:r>
        <w:t xml:space="preserve">. The forager can recognise the type of resource (variable vs alternative) upon encounter, but must consume a resource to know its sub-type (good vs bad). The mechanism through which tracking happens is sampling, i.e., visiting the variable option when the last experience of it was the bad state, </w:t>
      </w:r>
      <w:proofErr w:type="gramStart"/>
      <w:r w:rsidR="00DB13CB">
        <w:t>so as to</w:t>
      </w:r>
      <w:proofErr w:type="gramEnd"/>
      <w:r w:rsidR="00DB13CB">
        <w:t xml:space="preserve"> detect</w:t>
      </w:r>
      <w:r>
        <w:t xml:space="preserve"> what state it is in at the present time. The probability that the variable option stays the same from one encounter to the next is </w:t>
      </w:r>
      <w:r>
        <w:rPr>
          <w:i/>
          <w:iCs/>
        </w:rPr>
        <w:t>q</w:t>
      </w:r>
      <w:r>
        <w:t xml:space="preserve">. </w:t>
      </w:r>
      <w:commentRangeStart w:id="1"/>
      <w:del w:id="2" w:author="Shambhavi Chidambaram" w:date="2022-05-31T12:30:00Z">
        <w:r w:rsidDel="00C216CA">
          <w:delText>The difference between the two options is captured in the quantity</w:delText>
        </w:r>
      </w:del>
      <w:del w:id="3" w:author="Shambhavi Chidambaram" w:date="2022-05-31T12:29:00Z">
        <w:r w:rsidDel="008B49C4">
          <w:delText xml:space="preserve"> </w:delText>
        </w:r>
      </w:del>
      <m:oMath>
        <m:r>
          <w:del w:id="4" w:author="Shambhavi Chidambaram" w:date="2022-05-31T12:29:00Z">
            <w:rPr>
              <w:rFonts w:ascii="Cambria Math" w:hAnsi="Cambria Math"/>
            </w:rPr>
            <m:t>ϵ</m:t>
          </w:del>
        </m:r>
      </m:oMath>
      <w:del w:id="5" w:author="Shambhavi Chidambaram" w:date="2022-05-31T12:30:00Z">
        <w:r w:rsidDel="00C216CA">
          <w:delText>.</w:delText>
        </w:r>
        <w:commentRangeEnd w:id="1"/>
        <w:r w:rsidR="00DB13CB" w:rsidDel="00C216CA">
          <w:rPr>
            <w:rStyle w:val="CommentReference"/>
          </w:rPr>
          <w:commentReference w:id="1"/>
        </w:r>
        <w:r w:rsidDel="00C216CA">
          <w:delText xml:space="preserve"> </w:delText>
        </w:r>
      </w:del>
      <w:ins w:id="6" w:author="Shambhavi Chidambaram" w:date="2022-05-31T12:29:00Z">
        <w:r w:rsidR="008B49C4">
          <w:t>A forager can make two kinds of errors</w:t>
        </w:r>
      </w:ins>
      <w:ins w:id="7" w:author="Shambhavi Chidambaram" w:date="2022-05-31T12:31:00Z">
        <w:r w:rsidR="00C216CA">
          <w:t>, (i.e., choices for the less rewarding option) in this environment</w:t>
        </w:r>
      </w:ins>
      <w:ins w:id="8" w:author="Shambhavi Chidambaram" w:date="2022-05-31T12:29:00Z">
        <w:r w:rsidR="008B49C4">
          <w:t xml:space="preserve">: </w:t>
        </w:r>
      </w:ins>
      <w:del w:id="9" w:author="Shambhavi Chidambaram" w:date="2022-05-31T12:29:00Z">
        <w:r w:rsidDel="008B49C4">
          <w:delText xml:space="preserve">This is the ratio of the two possible types of errors: </w:delText>
        </w:r>
      </w:del>
      <w:r>
        <w:t>an overrun error if the forager visits the alternative option when the variable is in its good state, and a sampling error if the forager visits the variable when it is in its bad state.</w:t>
      </w:r>
      <w:ins w:id="10" w:author="Shambhavi Chidambaram" w:date="2022-05-31T12:33:00Z">
        <w:r w:rsidR="00C216CA">
          <w:t xml:space="preserve"> </w:t>
        </w:r>
      </w:ins>
      <w:ins w:id="11" w:author="Shambhavi Chidambaram" w:date="2022-05-31T12:29:00Z">
        <w:r w:rsidR="008B49C4">
          <w:t>The relative</w:t>
        </w:r>
      </w:ins>
      <w:ins w:id="12" w:author="Shambhavi Chidambaram" w:date="2022-05-31T12:30:00Z">
        <w:r w:rsidR="008B49C4">
          <w:t xml:space="preserve"> cost</w:t>
        </w:r>
      </w:ins>
      <w:ins w:id="13" w:author="Shambhavi Chidambaram" w:date="2022-05-31T12:29:00Z">
        <w:r w:rsidR="008B49C4">
          <w:t xml:space="preserve"> of these two errors is </w:t>
        </w:r>
      </w:ins>
      <w:ins w:id="14" w:author="Shambhavi Chidambaram" w:date="2022-05-31T12:30:00Z">
        <w:r w:rsidR="008B49C4">
          <w:t xml:space="preserve">the ratio </w:t>
        </w:r>
      </w:ins>
      <m:oMath>
        <m:r>
          <w:ins w:id="15" w:author="Shambhavi Chidambaram" w:date="2022-05-31T12:29:00Z">
            <w:rPr>
              <w:rFonts w:ascii="Cambria Math" w:hAnsi="Cambria Math"/>
            </w:rPr>
            <m:t>ϵ</m:t>
          </w:ins>
        </m:r>
      </m:oMath>
      <w:ins w:id="16" w:author="Shambhavi Chidambaram" w:date="2022-05-31T12:33:00Z">
        <w:r w:rsidR="00C216CA">
          <w:rPr>
            <w:rFonts w:eastAsiaTheme="minorEastAsia"/>
          </w:rPr>
          <w:t xml:space="preserve">. </w:t>
        </w:r>
      </w:ins>
    </w:p>
    <w:p w14:paraId="4E9B8397" w14:textId="64D50421" w:rsidR="004F2293" w:rsidRDefault="00DB13CB">
      <w:pPr>
        <w:pStyle w:val="FirstParagraph"/>
      </w:pPr>
      <w:r>
        <w:rPr>
          <w:noProof/>
        </w:rPr>
        <w:drawing>
          <wp:anchor distT="0" distB="0" distL="114300" distR="114300" simplePos="0" relativeHeight="251658240" behindDoc="1" locked="0" layoutInCell="1" allowOverlap="1" wp14:anchorId="735046C1" wp14:editId="0E5B6211">
            <wp:simplePos x="0" y="0"/>
            <wp:positionH relativeFrom="column">
              <wp:posOffset>1622425</wp:posOffset>
            </wp:positionH>
            <wp:positionV relativeFrom="paragraph">
              <wp:posOffset>22225</wp:posOffset>
            </wp:positionV>
            <wp:extent cx="2646680" cy="465455"/>
            <wp:effectExtent l="0" t="0" r="0" b="4445"/>
            <wp:wrapTight wrapText="bothSides">
              <wp:wrapPolygon edited="0">
                <wp:start x="0" y="0"/>
                <wp:lineTo x="0" y="21217"/>
                <wp:lineTo x="21455" y="21217"/>
                <wp:lineTo x="21455"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6680" cy="465455"/>
                    </a:xfrm>
                    <a:prstGeom prst="rect">
                      <a:avLst/>
                    </a:prstGeom>
                  </pic:spPr>
                </pic:pic>
              </a:graphicData>
            </a:graphic>
            <wp14:sizeRelH relativeFrom="page">
              <wp14:pctWidth>0</wp14:pctWidth>
            </wp14:sizeRelH>
            <wp14:sizeRelV relativeFrom="page">
              <wp14:pctHeight>0</wp14:pctHeight>
            </wp14:sizeRelV>
          </wp:anchor>
        </w:drawing>
      </w:r>
    </w:p>
    <w:p w14:paraId="36665A5E" w14:textId="77777777" w:rsidR="004F2293" w:rsidRPr="004F2293" w:rsidRDefault="004F2293" w:rsidP="004F2293">
      <w:pPr>
        <w:pStyle w:val="BodyText"/>
      </w:pPr>
    </w:p>
    <w:p w14:paraId="5398ED33" w14:textId="39231FD7" w:rsidR="00CA6086" w:rsidRDefault="00C216CA">
      <w:pPr>
        <w:pStyle w:val="FirstParagraph"/>
      </w:pPr>
      <w:proofErr w:type="gramStart"/>
      <w:ins w:id="17" w:author="Shambhavi Chidambaram" w:date="2022-05-31T12:33:00Z">
        <w:r>
          <w:t>Thus</w:t>
        </w:r>
      </w:ins>
      <w:proofErr w:type="gramEnd"/>
      <w:ins w:id="18" w:author="Shambhavi Chidambaram" w:date="2022-05-31T12:34:00Z">
        <w:r>
          <w:t xml:space="preserve"> the optimal sampling period, i.e., tracking, could be solved for in terms of these two variables. </w:t>
        </w:r>
      </w:ins>
      <w:r w:rsidR="003F79D8">
        <w:t xml:space="preserve">This simple model had several predictions. First, tracking behaviour should decrease with a decrease in </w:t>
      </w:r>
      <m:oMath>
        <m:sSub>
          <m:sSubPr>
            <m:ctrlPr>
              <w:rPr>
                <w:rFonts w:ascii="Cambria Math" w:hAnsi="Cambria Math"/>
              </w:rPr>
            </m:ctrlPr>
          </m:sSubPr>
          <m:e>
            <m:r>
              <w:rPr>
                <w:rFonts w:ascii="Cambria Math" w:hAnsi="Cambria Math"/>
              </w:rPr>
              <m:t>v</m:t>
            </m:r>
          </m:e>
          <m:sub>
            <m:r>
              <w:rPr>
                <w:rFonts w:ascii="Cambria Math" w:hAnsi="Cambria Math"/>
              </w:rPr>
              <m:t>a</m:t>
            </m:r>
          </m:sub>
        </m:sSub>
      </m:oMath>
      <w:r w:rsidR="003F79D8">
        <w:t xml:space="preserve">. This is because sampling errors become more costly and overrun errors become less costly: </w:t>
      </w:r>
      <m:oMath>
        <m:r>
          <w:rPr>
            <w:rFonts w:ascii="Cambria Math" w:hAnsi="Cambria Math"/>
          </w:rPr>
          <m:t>ϵ</m:t>
        </m:r>
      </m:oMath>
      <w:r w:rsidR="003F79D8">
        <w:t xml:space="preserve"> increases. When </w:t>
      </w:r>
      <m:oMath>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oMath>
      <w:r w:rsidR="003F79D8">
        <w:t xml:space="preserve">, tracking behaviour should stop completely. Second, and conversely, tracking behaviour should increase with </w:t>
      </w:r>
      <m:oMath>
        <m:sSub>
          <m:sSubPr>
            <m:ctrlPr>
              <w:rPr>
                <w:rFonts w:ascii="Cambria Math" w:hAnsi="Cambria Math"/>
              </w:rPr>
            </m:ctrlPr>
          </m:sSubPr>
          <m:e>
            <m:r>
              <w:rPr>
                <w:rFonts w:ascii="Cambria Math" w:hAnsi="Cambria Math"/>
              </w:rPr>
              <m:t>v</m:t>
            </m:r>
          </m:e>
          <m:sub>
            <m:r>
              <w:rPr>
                <w:rFonts w:ascii="Cambria Math" w:hAnsi="Cambria Math"/>
              </w:rPr>
              <m:t>g</m:t>
            </m:r>
          </m:sub>
        </m:sSub>
      </m:oMath>
      <w:r w:rsidR="003F79D8">
        <w:t xml:space="preserve">, as overrun errors become more costly, and </w:t>
      </w:r>
      <m:oMath>
        <m:r>
          <w:rPr>
            <w:rFonts w:ascii="Cambria Math" w:hAnsi="Cambria Math"/>
          </w:rPr>
          <m:t>ϵ</m:t>
        </m:r>
      </m:oMath>
      <w:r w:rsidR="003F79D8">
        <w:t xml:space="preserve"> decreases. Third, tracking behaviour should decrease as </w:t>
      </w:r>
      <w:r w:rsidR="003F79D8">
        <w:rPr>
          <w:i/>
          <w:iCs/>
        </w:rPr>
        <w:t>q</w:t>
      </w:r>
      <w:r w:rsidR="003F79D8">
        <w:t xml:space="preserve"> decreases, as the states of the variable option become more stable.</w:t>
      </w:r>
    </w:p>
    <w:p w14:paraId="2CD0A71A" w14:textId="77777777" w:rsidR="00CA6086" w:rsidRDefault="003F79D8">
      <w:pPr>
        <w:pStyle w:val="BodyText"/>
      </w:pPr>
      <w:r>
        <w:t xml:space="preserve">These predictions were partially held up by some experimental studies. Hummingbirds were found to decrease their sampling rates as the probability of change of the varying option decreased, as predicted, but did not avoid the variable option when the </w:t>
      </w:r>
      <m:oMath>
        <m:r>
          <w:rPr>
            <w:rFonts w:ascii="Cambria Math" w:hAnsi="Cambria Math"/>
          </w:rPr>
          <m:t>ϵ</m:t>
        </m:r>
      </m:oMath>
      <w:r>
        <w:t xml:space="preserve"> value increased (Tamm 1987). Similarly, the behaviour of pigeons qualitatively conformed to the predictions of the model, but quantitatively best explained by a model of choice where reward rate is maximized on a moment-to-moment basis based on scalar expectancy (Shettleworth et al. 1988). These experiments manipulated </w:t>
      </w:r>
      <m:oMath>
        <m:r>
          <w:rPr>
            <w:rFonts w:ascii="Cambria Math" w:hAnsi="Cambria Math"/>
          </w:rPr>
          <m:t>ϵ</m:t>
        </m:r>
      </m:oMath>
      <w:r>
        <w:t xml:space="preserve"> but not </w:t>
      </w:r>
      <w:r>
        <w:rPr>
          <w:i/>
          <w:iCs/>
        </w:rPr>
        <w:t>q</w:t>
      </w:r>
      <w:r>
        <w:t xml:space="preserve">. When </w:t>
      </w:r>
      <w:r>
        <w:rPr>
          <w:i/>
          <w:iCs/>
        </w:rPr>
        <w:t>q</w:t>
      </w:r>
      <w:r>
        <w:t xml:space="preserve"> was manipulated in an experiment with blue jays, presented with either a high and a low rate of change, both sampling and learning rates - i.e., tracking - were found to increase at faster rates of environmental change (Dunlap and Stephens 2012). Similarly, bumblebees sampled the variable resource more frequently when the probability of change was high, as predicted, but did not consistently choose the more rewarding option except when the probability of change was low and the potential reward was very high (Dunlap, Papaj, and Dornhaus 2017)</w:t>
      </w:r>
    </w:p>
    <w:p w14:paraId="5BA767A9" w14:textId="5C8C4403" w:rsidR="00CA6086" w:rsidRDefault="003F79D8">
      <w:pPr>
        <w:pStyle w:val="BodyText"/>
      </w:pPr>
      <w:r>
        <w:t xml:space="preserve">The merit of the Stephens model is that it outlines the minimum theoretical basis of the issue of environment tracking in order to generate quantitative predictions in a real environment. In a real-world context, however, it is instructive to consider the limitations of the model. A very important assumption of the model is that the forager not only knows the values of the parameters </w:t>
      </w:r>
      <w:r>
        <w:rPr>
          <w:i/>
          <w:iCs/>
        </w:rPr>
        <w:t>q</w:t>
      </w:r>
      <w:r>
        <w:t xml:space="preserve"> and </w:t>
      </w:r>
      <m:oMath>
        <m:r>
          <w:rPr>
            <w:rFonts w:ascii="Cambria Math" w:hAnsi="Cambria Math"/>
          </w:rPr>
          <m:t>ϵ</m:t>
        </m:r>
      </m:oMath>
      <w:r>
        <w:t xml:space="preserve">, but also knows the structure of the environment: that </w:t>
      </w:r>
      <w:r>
        <w:lastRenderedPageBreak/>
        <w:t xml:space="preserve">the variable option switches between a good and a bad state. A real foraging animal can only have a distribution of values as an estimate for the parameters, and can never know the whole structure of its environment. Indeed, since </w:t>
      </w:r>
      <w:r>
        <w:rPr>
          <w:i/>
          <w:iCs/>
        </w:rPr>
        <w:t>q</w:t>
      </w:r>
      <w:r>
        <w:t xml:space="preserve"> is the probability of change at </w:t>
      </w:r>
      <w:r>
        <w:rPr>
          <w:i/>
          <w:iCs/>
        </w:rPr>
        <w:t>every</w:t>
      </w:r>
      <w:r>
        <w:t xml:space="preserve"> encounter with the variable option, knowing the current state of the variable option does not say anything about what its state will be at the next encounter.</w:t>
      </w:r>
    </w:p>
    <w:p w14:paraId="4040A8B8" w14:textId="5A7BFB45" w:rsidR="00CA6086" w:rsidRPr="004610FE" w:rsidRDefault="003F79D8" w:rsidP="00461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Helvetica Neue"/>
          <w:color w:val="000000"/>
          <w:sz w:val="26"/>
          <w:szCs w:val="26"/>
          <w:lang w:val="en-GB"/>
          <w:rPrChange w:id="19" w:author="Shambhavi Chidambaram" w:date="2022-05-31T12:42:00Z">
            <w:rPr/>
          </w:rPrChange>
        </w:rPr>
        <w:pPrChange w:id="20" w:author="Shambhavi Chidambaram" w:date="2022-05-31T12:42:00Z">
          <w:pPr>
            <w:pStyle w:val="BodyText"/>
          </w:pPr>
        </w:pPrChange>
      </w:pPr>
      <w:r>
        <w:t xml:space="preserve">Another caveat that affects the predictions of the model is that sampling, by definition, </w:t>
      </w:r>
      <w:r w:rsidR="00EE2A2D">
        <w:t xml:space="preserve">should </w:t>
      </w:r>
      <w:r>
        <w:t xml:space="preserve">never occur when the forager is </w:t>
      </w:r>
      <w:r w:rsidR="00EE2A2D">
        <w:t xml:space="preserve">exploiting </w:t>
      </w:r>
      <w:r>
        <w:t xml:space="preserve">the variable option. When the state of variable option is known, the state of the environment is known, so a subsequent visit to the stable alternative option will not yield any further information. </w:t>
      </w:r>
      <w:commentRangeStart w:id="21"/>
      <w:r>
        <w:t>Thus, the model’s predictions only apply to what a forager does when it is at the alternative option</w:t>
      </w:r>
      <w:commentRangeEnd w:id="21"/>
      <w:r w:rsidR="00EE2A2D">
        <w:rPr>
          <w:rStyle w:val="CommentReference"/>
        </w:rPr>
        <w:commentReference w:id="21"/>
      </w:r>
      <w:r>
        <w:t>.</w:t>
      </w:r>
      <w:ins w:id="22" w:author="Shambhavi Chidambaram" w:date="2022-05-31T12:36:00Z">
        <w:r w:rsidR="007D570D">
          <w:t xml:space="preserve"> </w:t>
        </w:r>
        <w:proofErr w:type="gramStart"/>
        <w:r w:rsidR="007D570D" w:rsidRPr="007D570D">
          <w:rPr>
            <w:rFonts w:cs="Helvetica Neue"/>
            <w:color w:val="000000"/>
            <w:lang w:val="en-GB"/>
            <w:rPrChange w:id="23" w:author="Shambhavi Chidambaram" w:date="2022-05-31T12:36:00Z">
              <w:rPr>
                <w:rFonts w:ascii="Helvetica Neue" w:hAnsi="Helvetica Neue" w:cs="Helvetica Neue"/>
                <w:color w:val="000000"/>
                <w:sz w:val="26"/>
                <w:szCs w:val="26"/>
                <w:lang w:val="en-GB"/>
              </w:rPr>
            </w:rPrChange>
          </w:rPr>
          <w:t>Thus,  basic</w:t>
        </w:r>
        <w:proofErr w:type="gramEnd"/>
        <w:r w:rsidR="007D570D" w:rsidRPr="007D570D">
          <w:rPr>
            <w:rFonts w:cs="Helvetica Neue"/>
            <w:color w:val="000000"/>
            <w:lang w:val="en-GB"/>
            <w:rPrChange w:id="24" w:author="Shambhavi Chidambaram" w:date="2022-05-31T12:36:00Z">
              <w:rPr>
                <w:rFonts w:ascii="Helvetica Neue" w:hAnsi="Helvetica Neue" w:cs="Helvetica Neue"/>
                <w:color w:val="000000"/>
                <w:sz w:val="26"/>
                <w:szCs w:val="26"/>
                <w:lang w:val="en-GB"/>
              </w:rPr>
            </w:rPrChange>
          </w:rPr>
          <w:t xml:space="preserve"> </w:t>
        </w:r>
      </w:ins>
      <w:ins w:id="25" w:author="Shambhavi Chidambaram" w:date="2022-05-31T12:39:00Z">
        <w:r w:rsidR="007D570D">
          <w:rPr>
            <w:rFonts w:cs="Helvetica Neue"/>
            <w:color w:val="000000"/>
            <w:lang w:val="en-GB"/>
          </w:rPr>
          <w:t>assumption of the model</w:t>
        </w:r>
      </w:ins>
      <w:ins w:id="26" w:author="Shambhavi Chidambaram" w:date="2022-05-31T12:36:00Z">
        <w:r w:rsidR="007D570D" w:rsidRPr="007D570D">
          <w:rPr>
            <w:rFonts w:cs="Helvetica Neue"/>
            <w:color w:val="000000"/>
            <w:lang w:val="en-GB"/>
            <w:rPrChange w:id="27" w:author="Shambhavi Chidambaram" w:date="2022-05-31T12:36:00Z">
              <w:rPr>
                <w:rFonts w:ascii="Helvetica Neue" w:hAnsi="Helvetica Neue" w:cs="Helvetica Neue"/>
                <w:color w:val="000000"/>
                <w:sz w:val="26"/>
                <w:szCs w:val="26"/>
                <w:lang w:val="en-GB"/>
              </w:rPr>
            </w:rPrChange>
          </w:rPr>
          <w:t xml:space="preserve">, namely that (a) the forager never visits the stable option when exploiting the variable one in its good state, and (b) that the forager immediately switches to the stable option when the variable option switches to its bad state are not </w:t>
        </w:r>
      </w:ins>
      <w:ins w:id="28" w:author="Shambhavi Chidambaram" w:date="2022-05-31T12:40:00Z">
        <w:r w:rsidR="007D570D">
          <w:rPr>
            <w:rFonts w:cs="Helvetica Neue"/>
            <w:color w:val="000000"/>
            <w:lang w:val="en-GB"/>
          </w:rPr>
          <w:t>met in any of the systems that have been studied</w:t>
        </w:r>
      </w:ins>
      <w:ins w:id="29" w:author="Shambhavi Chidambaram" w:date="2022-05-31T12:36:00Z">
        <w:r w:rsidR="007D570D" w:rsidRPr="007D570D">
          <w:rPr>
            <w:rFonts w:cs="Helvetica Neue"/>
            <w:color w:val="000000"/>
            <w:lang w:val="en-GB"/>
            <w:rPrChange w:id="30" w:author="Shambhavi Chidambaram" w:date="2022-05-31T12:36:00Z">
              <w:rPr>
                <w:rFonts w:ascii="Helvetica Neue" w:hAnsi="Helvetica Neue" w:cs="Helvetica Neue"/>
                <w:color w:val="000000"/>
                <w:sz w:val="26"/>
                <w:szCs w:val="26"/>
                <w:lang w:val="en-GB"/>
              </w:rPr>
            </w:rPrChange>
          </w:rPr>
          <w:t xml:space="preserve">. This is </w:t>
        </w:r>
      </w:ins>
      <w:ins w:id="31" w:author="Shambhavi Chidambaram" w:date="2022-05-31T12:40:00Z">
        <w:r w:rsidR="007D570D">
          <w:rPr>
            <w:rFonts w:cs="Helvetica Neue"/>
            <w:color w:val="000000"/>
            <w:lang w:val="en-GB"/>
          </w:rPr>
          <w:t xml:space="preserve">a </w:t>
        </w:r>
      </w:ins>
      <w:ins w:id="32" w:author="Shambhavi Chidambaram" w:date="2022-05-31T12:36:00Z">
        <w:r w:rsidR="007D570D" w:rsidRPr="007D570D">
          <w:rPr>
            <w:rFonts w:cs="Helvetica Neue"/>
            <w:color w:val="000000"/>
            <w:lang w:val="en-GB"/>
            <w:rPrChange w:id="33" w:author="Shambhavi Chidambaram" w:date="2022-05-31T12:36:00Z">
              <w:rPr>
                <w:rFonts w:ascii="Helvetica Neue" w:hAnsi="Helvetica Neue" w:cs="Helvetica Neue"/>
                <w:color w:val="000000"/>
                <w:sz w:val="26"/>
                <w:szCs w:val="26"/>
                <w:lang w:val="en-GB"/>
              </w:rPr>
            </w:rPrChange>
          </w:rPr>
          <w:t xml:space="preserve">serious </w:t>
        </w:r>
      </w:ins>
      <w:ins w:id="34" w:author="Shambhavi Chidambaram" w:date="2022-05-31T12:40:00Z">
        <w:r w:rsidR="007D570D">
          <w:rPr>
            <w:rFonts w:cs="Helvetica Neue"/>
            <w:color w:val="000000"/>
            <w:lang w:val="en-GB"/>
          </w:rPr>
          <w:t xml:space="preserve">issue </w:t>
        </w:r>
      </w:ins>
      <w:ins w:id="35" w:author="Shambhavi Chidambaram" w:date="2022-05-31T12:36:00Z">
        <w:r w:rsidR="007D570D" w:rsidRPr="007D570D">
          <w:rPr>
            <w:rFonts w:cs="Helvetica Neue"/>
            <w:color w:val="000000"/>
            <w:lang w:val="en-GB"/>
            <w:rPrChange w:id="36" w:author="Shambhavi Chidambaram" w:date="2022-05-31T12:36:00Z">
              <w:rPr>
                <w:rFonts w:ascii="Helvetica Neue" w:hAnsi="Helvetica Neue" w:cs="Helvetica Neue"/>
                <w:color w:val="000000"/>
                <w:sz w:val="26"/>
                <w:szCs w:val="26"/>
                <w:lang w:val="en-GB"/>
              </w:rPr>
            </w:rPrChange>
          </w:rPr>
          <w:t xml:space="preserve">because it means that while the conceptual contributions and rationale of the model are still valuable, its quantitative predictions are not valid because its assumptions are not fulfilled. </w:t>
        </w:r>
      </w:ins>
      <w:ins w:id="37" w:author="Shambhavi Chidambaram" w:date="2022-05-31T12:41:00Z">
        <w:r w:rsidR="009D3AE3">
          <w:rPr>
            <w:rFonts w:cs="Helvetica Neue"/>
            <w:color w:val="000000"/>
            <w:lang w:val="en-GB"/>
          </w:rPr>
          <w:t>The</w:t>
        </w:r>
      </w:ins>
      <w:ins w:id="38" w:author="Shambhavi Chidambaram" w:date="2022-05-31T12:42:00Z">
        <w:r w:rsidR="009D3AE3">
          <w:rPr>
            <w:rFonts w:cs="Helvetica Neue"/>
            <w:color w:val="000000"/>
            <w:lang w:val="en-GB"/>
          </w:rPr>
          <w:t>se</w:t>
        </w:r>
      </w:ins>
      <w:ins w:id="39" w:author="Shambhavi Chidambaram" w:date="2022-05-31T12:41:00Z">
        <w:r w:rsidR="009D3AE3">
          <w:rPr>
            <w:rFonts w:cs="Helvetica Neue"/>
            <w:color w:val="000000"/>
            <w:lang w:val="en-GB"/>
          </w:rPr>
          <w:t xml:space="preserve"> different kinds of foraging errors are discussed </w:t>
        </w:r>
      </w:ins>
      <w:ins w:id="40" w:author="Shambhavi Chidambaram" w:date="2022-05-31T12:36:00Z">
        <w:r w:rsidR="007D570D" w:rsidRPr="007D570D">
          <w:rPr>
            <w:rFonts w:cs="Helvetica Neue"/>
            <w:color w:val="000000"/>
            <w:lang w:val="en-GB"/>
            <w:rPrChange w:id="41" w:author="Shambhavi Chidambaram" w:date="2022-05-31T12:36:00Z">
              <w:rPr>
                <w:rFonts w:ascii="Helvetica Neue" w:hAnsi="Helvetica Neue" w:cs="Helvetica Neue"/>
                <w:color w:val="000000"/>
                <w:sz w:val="26"/>
                <w:szCs w:val="26"/>
                <w:lang w:val="en-GB"/>
              </w:rPr>
            </w:rPrChange>
          </w:rPr>
          <w:t>in</w:t>
        </w:r>
      </w:ins>
      <w:ins w:id="42" w:author="Shambhavi Chidambaram" w:date="2022-05-31T12:41:00Z">
        <w:r w:rsidR="009D3AE3">
          <w:rPr>
            <w:rFonts w:cs="Helvetica Neue"/>
            <w:color w:val="000000"/>
            <w:lang w:val="en-GB"/>
          </w:rPr>
          <w:t xml:space="preserve"> a</w:t>
        </w:r>
      </w:ins>
      <w:ins w:id="43" w:author="Shambhavi Chidambaram" w:date="2022-05-31T12:36:00Z">
        <w:r w:rsidR="007D570D" w:rsidRPr="007D570D">
          <w:rPr>
            <w:rFonts w:cs="Helvetica Neue"/>
            <w:color w:val="000000"/>
            <w:lang w:val="en-GB"/>
            <w:rPrChange w:id="44" w:author="Shambhavi Chidambaram" w:date="2022-05-31T12:36:00Z">
              <w:rPr>
                <w:rFonts w:ascii="Helvetica Neue" w:hAnsi="Helvetica Neue" w:cs="Helvetica Neue"/>
                <w:color w:val="000000"/>
                <w:sz w:val="26"/>
                <w:szCs w:val="26"/>
                <w:lang w:val="en-GB"/>
              </w:rPr>
            </w:rPrChange>
          </w:rPr>
          <w:t xml:space="preserve"> study by </w:t>
        </w:r>
        <w:proofErr w:type="spellStart"/>
        <w:r w:rsidR="007D570D" w:rsidRPr="007D570D">
          <w:rPr>
            <w:rFonts w:cs="Helvetica Neue"/>
            <w:color w:val="000000"/>
            <w:lang w:val="en-GB"/>
            <w:rPrChange w:id="45" w:author="Shambhavi Chidambaram" w:date="2022-05-31T12:36:00Z">
              <w:rPr>
                <w:rFonts w:ascii="Helvetica Neue" w:hAnsi="Helvetica Neue" w:cs="Helvetica Neue"/>
                <w:color w:val="000000"/>
                <w:sz w:val="26"/>
                <w:szCs w:val="26"/>
                <w:lang w:val="en-GB"/>
              </w:rPr>
            </w:rPrChange>
          </w:rPr>
          <w:t>Kacelnik</w:t>
        </w:r>
        <w:proofErr w:type="spellEnd"/>
        <w:r w:rsidR="007D570D" w:rsidRPr="007D570D">
          <w:rPr>
            <w:rFonts w:cs="Helvetica Neue"/>
            <w:color w:val="000000"/>
            <w:lang w:val="en-GB"/>
            <w:rPrChange w:id="46" w:author="Shambhavi Chidambaram" w:date="2022-05-31T12:36:00Z">
              <w:rPr>
                <w:rFonts w:ascii="Helvetica Neue" w:hAnsi="Helvetica Neue" w:cs="Helvetica Neue"/>
                <w:color w:val="000000"/>
                <w:sz w:val="26"/>
                <w:szCs w:val="26"/>
                <w:lang w:val="en-GB"/>
              </w:rPr>
            </w:rPrChange>
          </w:rPr>
          <w:t xml:space="preserve">, Krebs and </w:t>
        </w:r>
        <w:proofErr w:type="spellStart"/>
        <w:r w:rsidR="007D570D" w:rsidRPr="007D570D">
          <w:rPr>
            <w:rFonts w:cs="Helvetica Neue"/>
            <w:color w:val="000000"/>
            <w:lang w:val="en-GB"/>
            <w:rPrChange w:id="47" w:author="Shambhavi Chidambaram" w:date="2022-05-31T12:36:00Z">
              <w:rPr>
                <w:rFonts w:ascii="Helvetica Neue" w:hAnsi="Helvetica Neue" w:cs="Helvetica Neue"/>
                <w:color w:val="000000"/>
                <w:sz w:val="26"/>
                <w:szCs w:val="26"/>
                <w:lang w:val="en-GB"/>
              </w:rPr>
            </w:rPrChange>
          </w:rPr>
          <w:t>Ens</w:t>
        </w:r>
      </w:ins>
      <w:proofErr w:type="spellEnd"/>
      <w:ins w:id="48" w:author="Shambhavi Chidambaram" w:date="2022-05-31T13:04:00Z">
        <w:r w:rsidR="00EE7DFE">
          <w:rPr>
            <w:rFonts w:cs="Helvetica Neue"/>
            <w:color w:val="000000"/>
            <w:lang w:val="en-GB"/>
          </w:rPr>
          <w:t xml:space="preserve"> (1987)</w:t>
        </w:r>
      </w:ins>
      <w:ins w:id="49" w:author="Shambhavi Chidambaram" w:date="2022-05-31T12:36:00Z">
        <w:r w:rsidR="007D570D" w:rsidRPr="007D570D">
          <w:rPr>
            <w:rFonts w:cs="Helvetica Neue"/>
            <w:color w:val="000000"/>
            <w:lang w:val="en-GB"/>
            <w:rPrChange w:id="50" w:author="Shambhavi Chidambaram" w:date="2022-05-31T12:36:00Z">
              <w:rPr>
                <w:rFonts w:ascii="Helvetica Neue" w:hAnsi="Helvetica Neue" w:cs="Helvetica Neue"/>
                <w:color w:val="000000"/>
                <w:sz w:val="26"/>
                <w:szCs w:val="26"/>
                <w:lang w:val="en-GB"/>
              </w:rPr>
            </w:rPrChange>
          </w:rPr>
          <w:t>, which offer</w:t>
        </w:r>
      </w:ins>
      <w:ins w:id="51" w:author="Shambhavi Chidambaram" w:date="2022-05-31T12:41:00Z">
        <w:r w:rsidR="009D3AE3">
          <w:rPr>
            <w:rFonts w:cs="Helvetica Neue"/>
            <w:color w:val="000000"/>
            <w:lang w:val="en-GB"/>
          </w:rPr>
          <w:t>s</w:t>
        </w:r>
      </w:ins>
      <w:ins w:id="52" w:author="Shambhavi Chidambaram" w:date="2022-05-31T12:36:00Z">
        <w:r w:rsidR="007D570D" w:rsidRPr="007D570D">
          <w:rPr>
            <w:rFonts w:cs="Helvetica Neue"/>
            <w:color w:val="000000"/>
            <w:lang w:val="en-GB"/>
            <w:rPrChange w:id="53" w:author="Shambhavi Chidambaram" w:date="2022-05-31T12:36:00Z">
              <w:rPr>
                <w:rFonts w:ascii="Helvetica Neue" w:hAnsi="Helvetica Neue" w:cs="Helvetica Neue"/>
                <w:color w:val="000000"/>
                <w:sz w:val="26"/>
                <w:szCs w:val="26"/>
                <w:lang w:val="en-GB"/>
              </w:rPr>
            </w:rPrChange>
          </w:rPr>
          <w:t xml:space="preserve"> a series of models for a similar situation but in which the strategies are based on the observation that</w:t>
        </w:r>
      </w:ins>
      <w:ins w:id="54" w:author="Shambhavi Chidambaram" w:date="2022-05-31T12:59:00Z">
        <w:r w:rsidR="00C049FD">
          <w:rPr>
            <w:rFonts w:cs="Helvetica Neue"/>
            <w:color w:val="000000"/>
            <w:lang w:val="en-GB"/>
          </w:rPr>
          <w:t xml:space="preserve"> assumptions of the Stephens model are not met in real datasets</w:t>
        </w:r>
      </w:ins>
      <w:ins w:id="55" w:author="Shambhavi Chidambaram" w:date="2022-05-31T12:36:00Z">
        <w:r w:rsidR="007D570D" w:rsidRPr="007D570D">
          <w:rPr>
            <w:rFonts w:cs="Helvetica Neue"/>
            <w:color w:val="000000"/>
            <w:lang w:val="en-GB"/>
            <w:rPrChange w:id="56" w:author="Shambhavi Chidambaram" w:date="2022-05-31T12:36:00Z">
              <w:rPr>
                <w:rFonts w:ascii="Helvetica Neue" w:hAnsi="Helvetica Neue" w:cs="Helvetica Neue"/>
                <w:color w:val="000000"/>
                <w:sz w:val="26"/>
                <w:szCs w:val="26"/>
                <w:lang w:val="en-GB"/>
              </w:rPr>
            </w:rPrChange>
          </w:rPr>
          <w:t xml:space="preserve">.   </w:t>
        </w:r>
      </w:ins>
    </w:p>
    <w:p w14:paraId="0B956B05" w14:textId="7E0862DB" w:rsidR="00CA6086" w:rsidRDefault="003F79D8">
      <w:pPr>
        <w:pStyle w:val="BodyText"/>
      </w:pPr>
      <w:r>
        <w:t>In this study, we attempted a</w:t>
      </w:r>
      <w:r w:rsidR="00C216CA">
        <w:t>n</w:t>
      </w:r>
      <w:r>
        <w:t xml:space="preserve"> empirical </w:t>
      </w:r>
      <w:r w:rsidR="00A84E46">
        <w:t>investigation of</w:t>
      </w:r>
      <w:r>
        <w:t xml:space="preserve"> the tracking behaviour of the nectar-feeding bat </w:t>
      </w:r>
      <w:r>
        <w:rPr>
          <w:i/>
          <w:iCs/>
        </w:rPr>
        <w:t>Glossophaga mutica</w:t>
      </w:r>
      <w:r>
        <w:t xml:space="preserve"> (Calahorra-Oliart, Ospina-Garcés, and León-Paniagua 2021)</w:t>
      </w:r>
      <w:r w:rsidR="00A84E46">
        <w:t xml:space="preserve"> inspired by the rationale of diverse optimality models of sampling behaviour</w:t>
      </w:r>
      <w:r>
        <w:t xml:space="preserve">. The natural foraging environment of these animals consists of mainly of flowers that contain varying levels of nectar. From the point of view of an individual bat that encounters a flower, the nectar levels change </w:t>
      </w:r>
      <w:r w:rsidR="00B5785A">
        <w:t>up continuously</w:t>
      </w:r>
      <w:r>
        <w:t xml:space="preserve"> according to the flower’s nectar secretion rate and </w:t>
      </w:r>
      <w:r w:rsidR="00B5785A">
        <w:t xml:space="preserve">down abruptly, </w:t>
      </w:r>
      <w:r>
        <w:t xml:space="preserve">decreasing according to </w:t>
      </w:r>
      <w:r w:rsidR="00B5785A">
        <w:t>the activity of</w:t>
      </w:r>
      <w:r>
        <w:t xml:space="preserve"> competitors present in the environment. B</w:t>
      </w:r>
      <w:r w:rsidR="00B5785A">
        <w:t>ecause of this, b</w:t>
      </w:r>
      <w:r>
        <w:t>ats must constantly compare flowers in different states: full, partially full, or empty.</w:t>
      </w:r>
    </w:p>
    <w:p w14:paraId="7E375FED" w14:textId="79757C0E" w:rsidR="00CA6086" w:rsidRDefault="003F79D8">
      <w:pPr>
        <w:pStyle w:val="BodyText"/>
      </w:pPr>
      <w:r>
        <w:t xml:space="preserve">In our experiments we placed </w:t>
      </w:r>
      <w:r w:rsidR="00B5785A">
        <w:t xml:space="preserve">captive </w:t>
      </w:r>
      <w:r>
        <w:t>bats in an environment containing two</w:t>
      </w:r>
      <w:r w:rsidR="00B5785A">
        <w:t xml:space="preserve"> artificial</w:t>
      </w:r>
      <w:r>
        <w:t xml:space="preserve"> ‘flowers’: a flower that always yielded the same volume of reward - </w:t>
      </w:r>
      <w:r w:rsidR="00100AAC">
        <w:t xml:space="preserve">the </w:t>
      </w:r>
      <w:r>
        <w:t xml:space="preserve">fixed option - and a flower whose </w:t>
      </w:r>
      <w:r w:rsidR="00100AAC">
        <w:t xml:space="preserve">reward </w:t>
      </w:r>
      <w:r>
        <w:t xml:space="preserve">volume changed as a </w:t>
      </w:r>
      <w:r w:rsidR="00100AAC">
        <w:t xml:space="preserve">sinusoidal </w:t>
      </w:r>
      <w:r>
        <w:t>function of time</w:t>
      </w:r>
      <w:r w:rsidR="00100AAC">
        <w:t>, taking values both above and below that of the fixed option</w:t>
      </w:r>
      <w:r>
        <w:t>. We termed the latter a ‘fluctuating’ option instead of a ‘variable’ option, to differentiate it from an option that could only be in two states, good and bad. While previous empirical tests of tracking model</w:t>
      </w:r>
      <w:r w:rsidR="00100AAC">
        <w:t>s</w:t>
      </w:r>
      <w:r>
        <w:t xml:space="preserve"> manipulated either the rate of environmental change (</w:t>
      </w:r>
      <w:r>
        <w:rPr>
          <w:i/>
          <w:iCs/>
        </w:rPr>
        <w:t>q</w:t>
      </w:r>
      <w:r>
        <w:t xml:space="preserve">) or the </w:t>
      </w:r>
      <w:commentRangeStart w:id="57"/>
      <w:r>
        <w:t xml:space="preserve">relative cost of the two </w:t>
      </w:r>
      <w:ins w:id="58" w:author="Shambhavi Chidambaram" w:date="2022-05-31T13:05:00Z">
        <w:r w:rsidR="006D317D">
          <w:t>kinds of errors</w:t>
        </w:r>
      </w:ins>
      <w:del w:id="59" w:author="Shambhavi Chidambaram" w:date="2022-05-31T13:05:00Z">
        <w:r w:rsidDel="006D317D">
          <w:delText>options</w:delText>
        </w:r>
      </w:del>
      <w:r>
        <w:t xml:space="preserve"> (</w:t>
      </w:r>
      <m:oMath>
        <m:r>
          <w:rPr>
            <w:rFonts w:ascii="Cambria Math" w:hAnsi="Cambria Math"/>
          </w:rPr>
          <m:t>ϵ</m:t>
        </m:r>
      </m:oMath>
      <w:r>
        <w:t>)</w:t>
      </w:r>
      <w:commentRangeEnd w:id="57"/>
      <w:r w:rsidR="00100AAC">
        <w:rPr>
          <w:rStyle w:val="CommentReference"/>
        </w:rPr>
        <w:commentReference w:id="57"/>
      </w:r>
      <w:r>
        <w:t>, we varied</w:t>
      </w:r>
      <w:ins w:id="60" w:author="Shambhavi Chidambaram" w:date="2022-05-31T13:05:00Z">
        <w:r w:rsidR="001E5AE8">
          <w:t xml:space="preserve"> the equivalents of</w:t>
        </w:r>
      </w:ins>
      <w:r>
        <w:t xml:space="preserve"> both parameters systematically.</w:t>
      </w:r>
    </w:p>
    <w:p w14:paraId="2D680162" w14:textId="5312F80B" w:rsidR="00CA6086" w:rsidRDefault="003F79D8">
      <w:pPr>
        <w:pStyle w:val="BodyText"/>
      </w:pPr>
      <w:r>
        <w:t xml:space="preserve">The </w:t>
      </w:r>
      <w:ins w:id="61" w:author="Shambhavi Chidambaram" w:date="2022-05-31T13:05:00Z">
        <w:r w:rsidR="001E5AE8">
          <w:t xml:space="preserve">average </w:t>
        </w:r>
      </w:ins>
      <w:r>
        <w:t xml:space="preserve">relative </w:t>
      </w:r>
      <w:commentRangeStart w:id="62"/>
      <w:r>
        <w:t xml:space="preserve">cost </w:t>
      </w:r>
      <w:commentRangeEnd w:id="62"/>
      <w:r w:rsidR="00100AAC">
        <w:rPr>
          <w:rStyle w:val="CommentReference"/>
        </w:rPr>
        <w:commentReference w:id="62"/>
      </w:r>
      <w:r>
        <w:t xml:space="preserve">of </w:t>
      </w:r>
      <w:ins w:id="63" w:author="Shambhavi Chidambaram" w:date="2022-05-31T13:05:00Z">
        <w:r w:rsidR="001E5AE8">
          <w:t>sampling</w:t>
        </w:r>
      </w:ins>
      <w:del w:id="64" w:author="Shambhavi Chidambaram" w:date="2022-05-31T13:05:00Z">
        <w:r w:rsidDel="001E5AE8">
          <w:delText>the</w:delText>
        </w:r>
      </w:del>
      <w:r>
        <w:t xml:space="preserve"> two options, which we term contrast, was determined by the volume of the fixed option. </w:t>
      </w:r>
      <w:r w:rsidR="00ED409F">
        <w:t>An additional factor is that behaviour may not be driven directly by the absolute real values, but by how they are perceived, and it</w:t>
      </w:r>
      <w:ins w:id="65" w:author="Shambhavi Chidambaram" w:date="2022-05-31T12:22:00Z">
        <w:r w:rsidR="00727556">
          <w:t xml:space="preserve"> </w:t>
        </w:r>
      </w:ins>
      <w:del w:id="66" w:author="Shambhavi Chidambaram" w:date="2022-05-31T12:22:00Z">
        <w:r w:rsidR="00ED409F" w:rsidDel="00727556">
          <w:delText xml:space="preserve"> it </w:delText>
        </w:r>
      </w:del>
      <w:r w:rsidR="00ED409F">
        <w:t xml:space="preserve">may be useful to </w:t>
      </w:r>
      <w:proofErr w:type="gramStart"/>
      <w:r w:rsidR="00ED409F">
        <w:t>take into account</w:t>
      </w:r>
      <w:proofErr w:type="gramEnd"/>
      <w:r w:rsidR="00ED409F">
        <w:t xml:space="preserve"> how perception works. In many foraging situations, animals </w:t>
      </w:r>
      <w:r>
        <w:t xml:space="preserve">discriminate between </w:t>
      </w:r>
      <w:r w:rsidR="00ED409F">
        <w:t xml:space="preserve">relevant variables such as reward magnitudes and time costs </w:t>
      </w:r>
      <w:r>
        <w:t>according to Weber’s Law</w:t>
      </w:r>
      <w:r w:rsidR="00ED409F">
        <w:t xml:space="preserve">, that states that </w:t>
      </w:r>
      <w:r>
        <w:t xml:space="preserve">the just-noticeable difference to a stimulus </w:t>
      </w:r>
      <w:r>
        <w:lastRenderedPageBreak/>
        <w:t xml:space="preserve">is proportional to the magnitude of the stimulus (Fechner 1860; </w:t>
      </w:r>
      <w:r w:rsidR="00ED409F">
        <w:t xml:space="preserve">see </w:t>
      </w:r>
      <w:r>
        <w:t>Kacelnik and Brito e Abreu 1998</w:t>
      </w:r>
      <w:r w:rsidR="00ED409F">
        <w:t xml:space="preserve"> for its app</w:t>
      </w:r>
      <w:r w:rsidR="0015453A">
        <w:t>l</w:t>
      </w:r>
      <w:r w:rsidR="00ED409F">
        <w:t>ication to foraging</w:t>
      </w:r>
      <w:r>
        <w:t xml:space="preserve">). In </w:t>
      </w:r>
      <w:r w:rsidR="004E3977">
        <w:t xml:space="preserve">our </w:t>
      </w:r>
      <w:r>
        <w:t xml:space="preserve">first experiment the fixed option yielded a reward </w:t>
      </w:r>
      <w:r w:rsidR="004E3977">
        <w:t>at</w:t>
      </w:r>
      <w:r>
        <w:t xml:space="preserve"> the arithmetic mean of the maximum and minimum </w:t>
      </w:r>
      <w:r w:rsidR="004E3977">
        <w:t xml:space="preserve">volumes </w:t>
      </w:r>
      <w:r>
        <w:t>of the fluctuating option. In the second, the fixed output was smaller than the arithmetic mean</w:t>
      </w:r>
      <w:r w:rsidR="004E3977">
        <w:t>. By fixing it at the geometric mean of the variable extremes, we aimed at making the fixed volume</w:t>
      </w:r>
      <w:r>
        <w:t xml:space="preserve"> equally discriminable from the minimum and maximum values of the fluctuating option</w:t>
      </w:r>
      <w:r w:rsidR="004E3977">
        <w:t xml:space="preserve">, that is, we fixed it at the variable option’s </w:t>
      </w:r>
      <w:r>
        <w:t>‘subjective’ mean.</w:t>
      </w:r>
    </w:p>
    <w:p w14:paraId="0A09D0DD" w14:textId="3261C52B" w:rsidR="00CA6086" w:rsidRDefault="003F79D8">
      <w:pPr>
        <w:pStyle w:val="BodyText"/>
      </w:pPr>
      <w:r>
        <w:t>The environmental rate of change in our experiment was determined by the period of the sine function governing the fluctuating output: the smaller the period, the faster the change. In both experiments the bats experienced the same four periods. It is important to note that in this study the rate of environmental change does not correspond to</w:t>
      </w:r>
      <w:r w:rsidR="00FE1AD3">
        <w:t xml:space="preserve"> Stephens’</w:t>
      </w:r>
      <w:r>
        <w:t xml:space="preserve"> </w:t>
      </w:r>
      <w:r>
        <w:rPr>
          <w:i/>
          <w:iCs/>
        </w:rPr>
        <w:t>q</w:t>
      </w:r>
      <w:r>
        <w:t xml:space="preserve">, as the fluctuating option changes not probabilistically, but systematically. </w:t>
      </w:r>
      <w:commentRangeStart w:id="67"/>
      <w:del w:id="68" w:author="Shambhavi Chidambaram" w:date="2022-05-31T13:06:00Z">
        <w:r w:rsidDel="001E5AE8">
          <w:delText xml:space="preserve">In a sense, </w:delText>
        </w:r>
        <w:r w:rsidDel="001E5AE8">
          <w:rPr>
            <w:i/>
            <w:iCs/>
          </w:rPr>
          <w:delText>q</w:delText>
        </w:r>
        <w:r w:rsidDel="001E5AE8">
          <w:delText xml:space="preserve"> is 0 because the fluctuating output changes with every encounter unless the time interval between successive encounters is exactly equal to the period of the function. </w:delText>
        </w:r>
        <w:commentRangeEnd w:id="67"/>
        <w:r w:rsidR="00017E57" w:rsidDel="001E5AE8">
          <w:rPr>
            <w:rStyle w:val="CommentReference"/>
          </w:rPr>
          <w:commentReference w:id="67"/>
        </w:r>
      </w:del>
      <w:r>
        <w:t xml:space="preserve">From the point of view of the bats however, the reward on an encounter with the fluctuating option changes from the last encounter only when it is discriminably different. The lower the period, the more likely it is that the the fluctuating output is different for a given encounter rate, and so is </w:t>
      </w:r>
      <w:r w:rsidR="00017E57">
        <w:t>logically related to</w:t>
      </w:r>
      <w:r>
        <w:t xml:space="preserve"> the parameter </w:t>
      </w:r>
      <w:r>
        <w:rPr>
          <w:i/>
          <w:iCs/>
        </w:rPr>
        <w:t>q</w:t>
      </w:r>
      <w:r>
        <w:t>.</w:t>
      </w:r>
    </w:p>
    <w:p w14:paraId="359E73F8" w14:textId="2A2A7E3A" w:rsidR="00CA6086" w:rsidRDefault="003F79D8">
      <w:pPr>
        <w:pStyle w:val="BodyText"/>
      </w:pPr>
      <w:r>
        <w:t>In such an environment, a perfectly omniscient</w:t>
      </w:r>
      <w:r w:rsidR="00017E57">
        <w:t xml:space="preserve">, rate </w:t>
      </w:r>
      <w:proofErr w:type="spellStart"/>
      <w:r w:rsidR="00017E57">
        <w:t>maximising</w:t>
      </w:r>
      <w:proofErr w:type="spellEnd"/>
      <w:r>
        <w:t xml:space="preserve"> animal would allocate its behaviour entirely to whichever option was yielding a higher reward at any point in time. While the original mathematical model and previous studies put tracking in terms of sampling as a mechanism, we redefined tracking behaviour in our experiment as an outcome, along the lines of Dunlap, Papaj, and </w:t>
      </w:r>
      <w:proofErr w:type="spellStart"/>
      <w:r>
        <w:t>Dornhaus</w:t>
      </w:r>
      <w:proofErr w:type="spellEnd"/>
      <w:r>
        <w:t xml:space="preserve"> (2017): </w:t>
      </w:r>
      <w:ins w:id="69" w:author="Shambhavi Chidambaram" w:date="2022-05-31T13:17:00Z">
        <w:r w:rsidR="0042260C">
          <w:t xml:space="preserve">allocating choice behaviour by </w:t>
        </w:r>
      </w:ins>
      <w:commentRangeStart w:id="70"/>
      <w:r>
        <w:t xml:space="preserve">matching the option </w:t>
      </w:r>
      <w:commentRangeEnd w:id="70"/>
      <w:r w:rsidR="000611DB">
        <w:rPr>
          <w:rStyle w:val="CommentReference"/>
        </w:rPr>
        <w:commentReference w:id="70"/>
      </w:r>
      <w:r>
        <w:t xml:space="preserve">yielding the larger reward at time of each choice </w:t>
      </w:r>
      <w:r>
        <w:rPr>
          <w:b/>
          <w:bCs/>
        </w:rPr>
        <w:t>(see Figure whatever - I will insert an explanatory figure later in the Methods where it is appropriate)</w:t>
      </w:r>
      <w:r>
        <w:t xml:space="preserve">. A closer match between an animal’s choice behaviour and the state of the environment meant that the animal was tracking </w:t>
      </w:r>
      <w:r w:rsidR="000611DB">
        <w:t>more efficiently</w:t>
      </w:r>
      <w:r>
        <w:t>: a perfectly tracking bat would always choose the fluctuating output when it was larger than the fixed</w:t>
      </w:r>
      <w:ins w:id="71" w:author="Shambhavi Chidambaram" w:date="2022-05-31T12:22:00Z">
        <w:r w:rsidR="00212135">
          <w:t xml:space="preserve"> </w:t>
        </w:r>
      </w:ins>
      <w:del w:id="72" w:author="Shambhavi Chidambaram" w:date="2022-05-31T12:22:00Z">
        <w:r w:rsidDel="00212135">
          <w:delText xml:space="preserve">, </w:delText>
        </w:r>
      </w:del>
      <w:r>
        <w:t>and choose the fixed when it was larger than the fluctuating.</w:t>
      </w:r>
    </w:p>
    <w:p w14:paraId="1AD3C817" w14:textId="5CE4AA24" w:rsidR="00CA6086" w:rsidRDefault="003F79D8">
      <w:pPr>
        <w:pStyle w:val="BodyText"/>
      </w:pPr>
      <w:r>
        <w:t xml:space="preserve">We predicted that tracking would be better when a) the period of the sine function was larger, i.e., the environment was changing more slowly and b) when the contrast between the fixed and fluctuating options was higher. The latter condition was satisfied, not when the fixed output was </w:t>
      </w:r>
      <w:r w:rsidR="000611DB">
        <w:t xml:space="preserve">at </w:t>
      </w:r>
      <w:r>
        <w:t xml:space="preserve">the arithmetic mean, but when it was </w:t>
      </w:r>
      <w:r w:rsidR="000611DB">
        <w:t xml:space="preserve">at </w:t>
      </w:r>
      <w:r>
        <w:t xml:space="preserve">the subjective mean. </w:t>
      </w:r>
      <w:r w:rsidR="000611DB">
        <w:t xml:space="preserve">In the latter case, because of Weber’s Law one may expect for </w:t>
      </w:r>
      <w:r>
        <w:t xml:space="preserve">the subjective mean </w:t>
      </w:r>
      <w:r w:rsidR="000611DB">
        <w:t xml:space="preserve">to be </w:t>
      </w:r>
      <w:r>
        <w:t>equally discriminable from the best and worst fluctuating outputs</w:t>
      </w:r>
      <w:r w:rsidR="000611DB">
        <w:t>. In contrast, when the fixed option was placed at</w:t>
      </w:r>
      <w:r>
        <w:t xml:space="preserve"> the arithmetic mean </w:t>
      </w:r>
      <w:r w:rsidR="000611DB">
        <w:t xml:space="preserve">it could be expected to be </w:t>
      </w:r>
      <w:r>
        <w:t xml:space="preserve">less discriminable from the </w:t>
      </w:r>
      <w:r w:rsidR="000611DB">
        <w:t xml:space="preserve">highest </w:t>
      </w:r>
      <w:r>
        <w:t>fluc</w:t>
      </w:r>
      <w:r w:rsidR="000611DB">
        <w:t>tu</w:t>
      </w:r>
      <w:r>
        <w:t xml:space="preserve">ating output than from the </w:t>
      </w:r>
      <w:r w:rsidR="000611DB">
        <w:t>lowest, thus making the fixed option to be perceived as being better than the average of the variable one</w:t>
      </w:r>
      <w:r>
        <w:t>.</w:t>
      </w:r>
    </w:p>
    <w:p w14:paraId="49AFC969" w14:textId="3A50AB25" w:rsidR="00CA6086" w:rsidRDefault="003F79D8">
      <w:pPr>
        <w:pStyle w:val="BodyText"/>
      </w:pPr>
      <w:r>
        <w:t xml:space="preserve">We also investigated how much the bats had learned </w:t>
      </w:r>
      <w:r w:rsidR="000611DB">
        <w:t xml:space="preserve">about </w:t>
      </w:r>
      <w:r>
        <w:t xml:space="preserve">the structure of their environment. We did not expect the bats to learn </w:t>
      </w:r>
      <w:r w:rsidR="00A7376B">
        <w:t>how</w:t>
      </w:r>
      <w:r>
        <w:t xml:space="preserve"> the environment</w:t>
      </w:r>
      <w:r w:rsidR="00A7376B">
        <w:t xml:space="preserve"> was programmed</w:t>
      </w:r>
      <w:r>
        <w:t xml:space="preserve">, i.e., that fluctuating output varied sinusoidally. Instead, we thought it was possible for the bats to detect an increasing or decreasing trend in the fluctuating output and for this to influence their choice behaviour. </w:t>
      </w:r>
      <w:r w:rsidR="00A7376B">
        <w:t xml:space="preserve">If a bat could extrapolate </w:t>
      </w:r>
      <w:proofErr w:type="gramStart"/>
      <w:r w:rsidR="00A7376B">
        <w:t>so as to</w:t>
      </w:r>
      <w:proofErr w:type="gramEnd"/>
      <w:r w:rsidR="00A7376B">
        <w:t xml:space="preserve"> expect a visit to follow the trend of recent ones, it may be able to anticipate the benefit of visits with some sensitivity to the trend of change, rather than just its mean recently experienced va</w:t>
      </w:r>
      <w:del w:id="73" w:author="Shambhavi Chidambaram" w:date="2022-05-31T12:22:00Z">
        <w:r w:rsidR="00A7376B" w:rsidDel="00874E0C">
          <w:delText>u</w:delText>
        </w:r>
      </w:del>
      <w:r w:rsidR="00A7376B">
        <w:t>l</w:t>
      </w:r>
      <w:ins w:id="74" w:author="Shambhavi Chidambaram" w:date="2022-05-31T12:23:00Z">
        <w:r w:rsidR="00874E0C">
          <w:t>u</w:t>
        </w:r>
      </w:ins>
      <w:r w:rsidR="00A7376B">
        <w:t xml:space="preserve">e. </w:t>
      </w:r>
      <w:r>
        <w:lastRenderedPageBreak/>
        <w:t>Thus we compared the choice for fluctuating volumes when these volumes were part of a downward trend, to the same volumes when they were part of an upward trend.</w:t>
      </w:r>
    </w:p>
    <w:p w14:paraId="43F9727E" w14:textId="4FF54AC8" w:rsidR="00EF679B" w:rsidRPr="00727556" w:rsidRDefault="003F79D8" w:rsidP="00327E0B">
      <w:pPr>
        <w:pStyle w:val="Heading1"/>
        <w:rPr>
          <w:lang w:val="es-419"/>
        </w:rPr>
      </w:pPr>
      <w:bookmarkStart w:id="75" w:name="references"/>
      <w:bookmarkEnd w:id="0"/>
      <w:r w:rsidRPr="00727556">
        <w:rPr>
          <w:lang w:val="es-419"/>
        </w:rPr>
        <w:t>References</w:t>
      </w:r>
    </w:p>
    <w:p w14:paraId="1042A823" w14:textId="77777777" w:rsidR="00327E0B" w:rsidRPr="00727556" w:rsidRDefault="00327E0B" w:rsidP="00327E0B">
      <w:pPr>
        <w:pStyle w:val="BodyText"/>
        <w:rPr>
          <w:lang w:val="es-419"/>
        </w:rPr>
      </w:pPr>
    </w:p>
    <w:p w14:paraId="699185E5" w14:textId="77777777" w:rsidR="00CA6086" w:rsidRDefault="003F79D8">
      <w:pPr>
        <w:pStyle w:val="Bibliography"/>
      </w:pPr>
      <w:bookmarkStart w:id="76" w:name="ref-calahorra-oliart_cryptic_2021"/>
      <w:bookmarkStart w:id="77" w:name="refs"/>
      <w:r w:rsidRPr="00727556">
        <w:rPr>
          <w:lang w:val="es-419"/>
        </w:rPr>
        <w:t xml:space="preserve">Calahorra-Oliart, Adriana, Sandra M Ospina-Garcés, and Livia León-Paniagua. </w:t>
      </w:r>
      <w:r>
        <w:t xml:space="preserve">2021. “Cryptic Species in </w:t>
      </w:r>
      <w:r>
        <w:rPr>
          <w:i/>
          <w:iCs/>
        </w:rPr>
        <w:t>Glossophaga Soricina</w:t>
      </w:r>
      <w:r>
        <w:t xml:space="preserve"> (Chiroptera: Phyllostomidae): Do Morphological Data Support Molecular Evidence?” Edited by Amy Baird. </w:t>
      </w:r>
      <w:r>
        <w:rPr>
          <w:i/>
          <w:iCs/>
        </w:rPr>
        <w:t>Journal of Mammalogy</w:t>
      </w:r>
      <w:r>
        <w:t xml:space="preserve"> 102 (1): 54–68. </w:t>
      </w:r>
      <w:hyperlink r:id="rId12">
        <w:r>
          <w:rPr>
            <w:rStyle w:val="Hyperlink"/>
          </w:rPr>
          <w:t>https://doi.org/10.1093/jmammal/gyaa116</w:t>
        </w:r>
      </w:hyperlink>
      <w:r>
        <w:t>.</w:t>
      </w:r>
    </w:p>
    <w:p w14:paraId="0A7ABFC5" w14:textId="77777777" w:rsidR="00CA6086" w:rsidRDefault="003F79D8">
      <w:pPr>
        <w:pStyle w:val="Bibliography"/>
      </w:pPr>
      <w:bookmarkStart w:id="78" w:name="ref-dunlap_sampling_2017"/>
      <w:bookmarkEnd w:id="76"/>
      <w:r>
        <w:t xml:space="preserve">Dunlap, Aimee S., Daniel R. Papaj, and Anna Dornhaus. 2017. “Sampling and Tracking a Changing Environment: Persistence and Reward in the Foraging Decisions of Bumblebees.” </w:t>
      </w:r>
      <w:r>
        <w:rPr>
          <w:i/>
          <w:iCs/>
        </w:rPr>
        <w:t>Interface Focus</w:t>
      </w:r>
      <w:r>
        <w:t xml:space="preserve"> 7 (3): 20160149. </w:t>
      </w:r>
      <w:hyperlink r:id="rId13">
        <w:r>
          <w:rPr>
            <w:rStyle w:val="Hyperlink"/>
          </w:rPr>
          <w:t>https://doi.org/10.1098/rsfs.2016.0149</w:t>
        </w:r>
      </w:hyperlink>
      <w:r>
        <w:t>.</w:t>
      </w:r>
    </w:p>
    <w:p w14:paraId="221B9CF2" w14:textId="77777777" w:rsidR="00CA6086" w:rsidRDefault="003F79D8">
      <w:pPr>
        <w:pStyle w:val="Bibliography"/>
      </w:pPr>
      <w:bookmarkStart w:id="79" w:name="ref-dunlap_tracking_2012"/>
      <w:bookmarkEnd w:id="78"/>
      <w:r>
        <w:t xml:space="preserve">Dunlap, Aimee S., and David W. Stephens. 2012. “Tracking a Changing Environment: Optimal Sampling, Adaptive Memory and Overnight Effects.” </w:t>
      </w:r>
      <w:r>
        <w:rPr>
          <w:i/>
          <w:iCs/>
        </w:rPr>
        <w:t>Behavioural Processes</w:t>
      </w:r>
      <w:r>
        <w:t xml:space="preserve"> 89 (2): 86–94. </w:t>
      </w:r>
      <w:hyperlink r:id="rId14">
        <w:r>
          <w:rPr>
            <w:rStyle w:val="Hyperlink"/>
          </w:rPr>
          <w:t>https://doi.org/10.1016/j.beproc.2011.10.005</w:t>
        </w:r>
      </w:hyperlink>
      <w:r>
        <w:t>.</w:t>
      </w:r>
    </w:p>
    <w:p w14:paraId="1860A21E" w14:textId="77777777" w:rsidR="00CA6086" w:rsidRDefault="003F79D8">
      <w:pPr>
        <w:pStyle w:val="Bibliography"/>
      </w:pPr>
      <w:bookmarkStart w:id="80" w:name="ref-fechner_elemente_1860"/>
      <w:bookmarkEnd w:id="79"/>
      <w:r>
        <w:t xml:space="preserve">Fechner, Gustav Theodor. 1860. </w:t>
      </w:r>
      <w:r>
        <w:rPr>
          <w:i/>
          <w:iCs/>
        </w:rPr>
        <w:t>Elemente Der Psychophysik</w:t>
      </w:r>
      <w:r>
        <w:t>. Breitkopf u. Härtel.</w:t>
      </w:r>
    </w:p>
    <w:p w14:paraId="4E382733" w14:textId="3050F8C3" w:rsidR="00CA6086" w:rsidRDefault="003F79D8">
      <w:pPr>
        <w:pStyle w:val="Bibliography"/>
        <w:rPr>
          <w:ins w:id="81" w:author="Shambhavi Chidambaram" w:date="2022-05-31T12:42:00Z"/>
        </w:rPr>
      </w:pPr>
      <w:bookmarkStart w:id="82" w:name="ref-kacelnik_risky_1998"/>
      <w:bookmarkEnd w:id="80"/>
      <w:r>
        <w:t xml:space="preserve">Kacelnik, Alex, and Fausto Brito e Abreu. 1998. “Risky Choice and Weber’s Law.” </w:t>
      </w:r>
      <w:r>
        <w:rPr>
          <w:i/>
          <w:iCs/>
        </w:rPr>
        <w:t>Journal of Theoretical Biology</w:t>
      </w:r>
      <w:r>
        <w:t xml:space="preserve"> 194 (2): 289–98. </w:t>
      </w:r>
      <w:hyperlink r:id="rId15">
        <w:r>
          <w:rPr>
            <w:rStyle w:val="Hyperlink"/>
          </w:rPr>
          <w:t>https://doi.org/10.1006/jtbi.1998.0763</w:t>
        </w:r>
      </w:hyperlink>
      <w:r>
        <w:t>.</w:t>
      </w:r>
    </w:p>
    <w:p w14:paraId="2D640F8E" w14:textId="0EB57B5E" w:rsidR="009D3AE3" w:rsidRDefault="009D3AE3" w:rsidP="00A359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83" w:author="Shambhavi Chidambaram" w:date="2022-05-31T12:42:00Z"/>
          <w:rFonts w:cs="Helvetica Neue"/>
          <w:color w:val="000000"/>
          <w:lang w:val="en-GB"/>
        </w:rPr>
      </w:pPr>
      <w:proofErr w:type="spellStart"/>
      <w:ins w:id="84" w:author="Shambhavi Chidambaram" w:date="2022-05-31T12:42:00Z">
        <w:r w:rsidRPr="00DC2265">
          <w:rPr>
            <w:rFonts w:cs="Helvetica Neue"/>
            <w:color w:val="000000"/>
            <w:lang w:val="en-GB"/>
          </w:rPr>
          <w:t>Kacelnik</w:t>
        </w:r>
        <w:proofErr w:type="spellEnd"/>
        <w:r w:rsidRPr="00DC2265">
          <w:rPr>
            <w:rFonts w:cs="Helvetica Neue"/>
            <w:color w:val="000000"/>
            <w:lang w:val="en-GB"/>
          </w:rPr>
          <w:t xml:space="preserve"> A.</w:t>
        </w:r>
        <w:proofErr w:type="gramStart"/>
        <w:r w:rsidRPr="00DC2265">
          <w:rPr>
            <w:rFonts w:cs="Helvetica Neue"/>
            <w:color w:val="000000"/>
            <w:lang w:val="en-GB"/>
          </w:rPr>
          <w:t>,  Krebs</w:t>
        </w:r>
        <w:proofErr w:type="gramEnd"/>
        <w:r w:rsidRPr="00DC2265">
          <w:rPr>
            <w:rFonts w:cs="Helvetica Neue"/>
            <w:color w:val="000000"/>
            <w:lang w:val="en-GB"/>
          </w:rPr>
          <w:t xml:space="preserve"> J.R., and </w:t>
        </w:r>
        <w:proofErr w:type="spellStart"/>
        <w:r w:rsidRPr="00DC2265">
          <w:rPr>
            <w:rFonts w:cs="Helvetica Neue"/>
            <w:color w:val="000000"/>
            <w:lang w:val="en-GB"/>
          </w:rPr>
          <w:t>Ens</w:t>
        </w:r>
        <w:proofErr w:type="spellEnd"/>
        <w:r w:rsidRPr="00DC2265">
          <w:rPr>
            <w:rFonts w:cs="Helvetica Neue"/>
            <w:color w:val="000000"/>
            <w:lang w:val="en-GB"/>
          </w:rPr>
          <w:t xml:space="preserve"> B., (1987)  Foraging in a changing environment: An experiment with starlings </w:t>
        </w:r>
        <w:r w:rsidRPr="00DC2265">
          <w:rPr>
            <w:rFonts w:cs="Helvetica Neue"/>
            <w:i/>
            <w:iCs/>
            <w:color w:val="000000"/>
            <w:lang w:val="en-GB"/>
          </w:rPr>
          <w:t>(Sturnus vulgaris)</w:t>
        </w:r>
        <w:r w:rsidRPr="00DC2265">
          <w:rPr>
            <w:rFonts w:cs="Helvetica Neue"/>
            <w:color w:val="000000"/>
            <w:lang w:val="en-GB"/>
          </w:rPr>
          <w:t xml:space="preserve">.  In:  </w:t>
        </w:r>
        <w:r w:rsidRPr="00DC2265">
          <w:rPr>
            <w:rFonts w:cs="Helvetica Neue"/>
            <w:i/>
            <w:iCs/>
            <w:color w:val="000000"/>
            <w:lang w:val="en-GB"/>
          </w:rPr>
          <w:t>Quantitative Analyses of Behaviour</w:t>
        </w:r>
        <w:r w:rsidRPr="00DC2265">
          <w:rPr>
            <w:rFonts w:cs="Helvetica Neue"/>
            <w:color w:val="000000"/>
            <w:lang w:val="en-GB"/>
          </w:rPr>
          <w:t xml:space="preserve">, Vol. VI: Foraging (Eds. M. L. Commons, A. </w:t>
        </w:r>
        <w:proofErr w:type="spellStart"/>
        <w:r w:rsidRPr="00DC2265">
          <w:rPr>
            <w:rFonts w:cs="Helvetica Neue"/>
            <w:color w:val="000000"/>
            <w:lang w:val="en-GB"/>
          </w:rPr>
          <w:t>Kacelnik</w:t>
        </w:r>
        <w:proofErr w:type="spellEnd"/>
        <w:r w:rsidRPr="00DC2265">
          <w:rPr>
            <w:rFonts w:cs="Helvetica Neue"/>
            <w:color w:val="000000"/>
            <w:lang w:val="en-GB"/>
          </w:rPr>
          <w:t xml:space="preserve"> and S. J. </w:t>
        </w:r>
        <w:proofErr w:type="spellStart"/>
        <w:r w:rsidRPr="00DC2265">
          <w:rPr>
            <w:rFonts w:cs="Helvetica Neue"/>
            <w:color w:val="000000"/>
            <w:lang w:val="en-GB"/>
          </w:rPr>
          <w:t>Shettleworth</w:t>
        </w:r>
        <w:proofErr w:type="spellEnd"/>
        <w:r w:rsidRPr="00DC2265">
          <w:rPr>
            <w:rFonts w:cs="Helvetica Neue"/>
            <w:color w:val="000000"/>
            <w:lang w:val="en-GB"/>
          </w:rPr>
          <w:t>), pp 63-87.  Lawrence Erlbaum and Associates</w:t>
        </w:r>
      </w:ins>
    </w:p>
    <w:p w14:paraId="634A7C5E" w14:textId="77777777" w:rsidR="00A359AC" w:rsidRPr="00A359AC" w:rsidRDefault="00A359AC" w:rsidP="00A359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Helvetica Neue"/>
          <w:color w:val="000000"/>
          <w:sz w:val="26"/>
          <w:szCs w:val="26"/>
          <w:lang w:val="en-GB"/>
          <w:rPrChange w:id="85" w:author="Shambhavi Chidambaram" w:date="2022-05-31T12:42:00Z">
            <w:rPr/>
          </w:rPrChange>
        </w:rPr>
        <w:pPrChange w:id="86" w:author="Shambhavi Chidambaram" w:date="2022-05-31T12:42:00Z">
          <w:pPr>
            <w:pStyle w:val="Bibliography"/>
          </w:pPr>
        </w:pPrChange>
      </w:pPr>
    </w:p>
    <w:p w14:paraId="7311391A" w14:textId="77777777" w:rsidR="00CA6086" w:rsidRDefault="003F79D8">
      <w:pPr>
        <w:pStyle w:val="Bibliography"/>
      </w:pPr>
      <w:bookmarkStart w:id="87" w:name="ref-shettleworth_tracking_1988"/>
      <w:bookmarkEnd w:id="82"/>
      <w:proofErr w:type="spellStart"/>
      <w:r>
        <w:t>Shettleworth</w:t>
      </w:r>
      <w:proofErr w:type="spellEnd"/>
      <w:r>
        <w:t xml:space="preserve">, Sara J., John R. Krebs, David W. Stephens, and John Gibbon. 1988. “Tracking a Fluctuating Environment: A Study of Sampling.” </w:t>
      </w:r>
      <w:r>
        <w:rPr>
          <w:i/>
          <w:iCs/>
        </w:rPr>
        <w:t>Animal Behaviour</w:t>
      </w:r>
      <w:r>
        <w:t xml:space="preserve"> 36 (1): 87–105. </w:t>
      </w:r>
      <w:hyperlink r:id="rId16">
        <w:r>
          <w:rPr>
            <w:rStyle w:val="Hyperlink"/>
          </w:rPr>
          <w:t>https://doi.org/10.1016/S0003-3472(88)80252-5</w:t>
        </w:r>
      </w:hyperlink>
      <w:r>
        <w:t>.</w:t>
      </w:r>
    </w:p>
    <w:p w14:paraId="3E99C824" w14:textId="0EB2484E" w:rsidR="00B466B2" w:rsidRPr="00B466B2" w:rsidRDefault="003F79D8" w:rsidP="00B466B2">
      <w:pPr>
        <w:pStyle w:val="Bibliography"/>
      </w:pPr>
      <w:bookmarkStart w:id="88" w:name="ref-stephens_economically_1987"/>
      <w:bookmarkEnd w:id="87"/>
      <w:r>
        <w:t xml:space="preserve">Stephens, D. W. 1987. “On Economically Tracking a Variable Environment.” </w:t>
      </w:r>
      <w:r>
        <w:rPr>
          <w:i/>
          <w:iCs/>
        </w:rPr>
        <w:t>Theoretical Population Biology</w:t>
      </w:r>
      <w:r>
        <w:t xml:space="preserve"> 32 (1): 15–25. </w:t>
      </w:r>
      <w:hyperlink r:id="rId17">
        <w:r>
          <w:rPr>
            <w:rStyle w:val="Hyperlink"/>
          </w:rPr>
          <w:t>https://doi.org/10.1016/0040-5809(87)90036-0</w:t>
        </w:r>
      </w:hyperlink>
      <w:r>
        <w:t>.</w:t>
      </w:r>
    </w:p>
    <w:p w14:paraId="091FE0BE" w14:textId="2FA9F929" w:rsidR="00CF4B21" w:rsidRDefault="00CF4B21" w:rsidP="00CF4B21">
      <w:pPr>
        <w:spacing w:after="0"/>
        <w:rPr>
          <w:rFonts w:eastAsia="Times New Roman" w:cs="Times New Roman"/>
          <w:lang w:val="en-IN" w:eastAsia="en-GB"/>
        </w:rPr>
      </w:pPr>
      <w:r w:rsidRPr="00CF4B21">
        <w:rPr>
          <w:rFonts w:eastAsia="Times New Roman" w:cs="Times New Roman"/>
          <w:lang w:val="en-IN" w:eastAsia="en-GB"/>
        </w:rPr>
        <w:t>Stephens, David W., and A</w:t>
      </w:r>
      <w:r w:rsidRPr="0065754C">
        <w:rPr>
          <w:rFonts w:eastAsia="Times New Roman" w:cs="Times New Roman"/>
          <w:lang w:val="en-IN" w:eastAsia="en-GB"/>
        </w:rPr>
        <w:t>imee</w:t>
      </w:r>
      <w:r w:rsidRPr="00CF4B21">
        <w:rPr>
          <w:rFonts w:eastAsia="Times New Roman" w:cs="Times New Roman"/>
          <w:lang w:val="en-IN" w:eastAsia="en-GB"/>
        </w:rPr>
        <w:t xml:space="preserve"> S. Dunlap. </w:t>
      </w:r>
      <w:r w:rsidR="005D104D">
        <w:rPr>
          <w:rFonts w:eastAsia="Times New Roman" w:cs="Times New Roman"/>
          <w:lang w:val="en-IN" w:eastAsia="en-GB"/>
        </w:rPr>
        <w:t xml:space="preserve">2007. </w:t>
      </w:r>
      <w:r w:rsidRPr="00CF4B21">
        <w:rPr>
          <w:rFonts w:eastAsia="Times New Roman" w:cs="Times New Roman"/>
          <w:lang w:val="en-IN" w:eastAsia="en-GB"/>
        </w:rPr>
        <w:t xml:space="preserve">"Foraging." </w:t>
      </w:r>
      <w:r w:rsidRPr="00CF4B21">
        <w:rPr>
          <w:rFonts w:eastAsia="Times New Roman" w:cs="Times New Roman"/>
          <w:i/>
          <w:iCs/>
          <w:lang w:val="en-IN" w:eastAsia="en-GB"/>
        </w:rPr>
        <w:t>Learning and memory: A comprehensive reference</w:t>
      </w:r>
      <w:r w:rsidRPr="00CF4B21">
        <w:rPr>
          <w:rFonts w:eastAsia="Times New Roman" w:cs="Times New Roman"/>
          <w:lang w:val="en-IN" w:eastAsia="en-GB"/>
        </w:rPr>
        <w:t xml:space="preserve"> </w:t>
      </w:r>
      <w:r w:rsidR="00202D26">
        <w:rPr>
          <w:rFonts w:eastAsia="Times New Roman" w:cs="Times New Roman"/>
          <w:lang w:val="en-IN" w:eastAsia="en-GB"/>
        </w:rPr>
        <w:t xml:space="preserve">Elsevier, </w:t>
      </w:r>
      <w:r w:rsidRPr="00CF4B21">
        <w:rPr>
          <w:rFonts w:eastAsia="Times New Roman" w:cs="Times New Roman"/>
          <w:lang w:val="en-IN" w:eastAsia="en-GB"/>
        </w:rPr>
        <w:t>365-383.</w:t>
      </w:r>
    </w:p>
    <w:p w14:paraId="5E236F8B" w14:textId="3BEAF0CF" w:rsidR="00B466B2" w:rsidRPr="005D104D" w:rsidRDefault="00B466B2" w:rsidP="005D104D">
      <w:pPr>
        <w:pStyle w:val="NormalWeb"/>
      </w:pPr>
      <w:r w:rsidRPr="005D104D">
        <w:rPr>
          <w:rFonts w:ascii="GulliverRM" w:hAnsi="GulliverRM"/>
        </w:rPr>
        <w:t>Stephens, D</w:t>
      </w:r>
      <w:r w:rsidR="005D104D">
        <w:rPr>
          <w:rFonts w:ascii="GulliverRM" w:hAnsi="GulliverRM"/>
        </w:rPr>
        <w:t xml:space="preserve">avid </w:t>
      </w:r>
      <w:r w:rsidRPr="005D104D">
        <w:rPr>
          <w:rFonts w:ascii="GulliverRM" w:hAnsi="GulliverRM"/>
        </w:rPr>
        <w:t xml:space="preserve">W., </w:t>
      </w:r>
      <w:r w:rsidR="005D104D">
        <w:rPr>
          <w:rFonts w:ascii="GulliverRM" w:hAnsi="GulliverRM"/>
        </w:rPr>
        <w:t xml:space="preserve">and Aimee S. Dunlap. </w:t>
      </w:r>
      <w:r w:rsidRPr="005D104D">
        <w:rPr>
          <w:rFonts w:ascii="GulliverRM" w:hAnsi="GulliverRM"/>
        </w:rPr>
        <w:t>200</w:t>
      </w:r>
      <w:r w:rsidR="00DD49CC">
        <w:rPr>
          <w:rFonts w:ascii="GulliverRM" w:hAnsi="GulliverRM"/>
        </w:rPr>
        <w:t>8</w:t>
      </w:r>
      <w:r w:rsidRPr="005D104D">
        <w:rPr>
          <w:rFonts w:ascii="GulliverRM" w:hAnsi="GulliverRM"/>
        </w:rPr>
        <w:t xml:space="preserve">. </w:t>
      </w:r>
      <w:r w:rsidR="00202D26">
        <w:rPr>
          <w:rFonts w:ascii="GulliverRM" w:hAnsi="GulliverRM"/>
        </w:rPr>
        <w:t>“</w:t>
      </w:r>
      <w:r w:rsidRPr="005D104D">
        <w:rPr>
          <w:rFonts w:ascii="GulliverRM" w:hAnsi="GulliverRM"/>
        </w:rPr>
        <w:t>Models of information use.</w:t>
      </w:r>
      <w:r w:rsidR="00202D26">
        <w:rPr>
          <w:rFonts w:ascii="GulliverRM" w:hAnsi="GulliverRM"/>
        </w:rPr>
        <w:t>”</w:t>
      </w:r>
      <w:r w:rsidRPr="005D104D">
        <w:rPr>
          <w:rFonts w:ascii="GulliverRM" w:hAnsi="GulliverRM"/>
        </w:rPr>
        <w:t xml:space="preserve"> </w:t>
      </w:r>
      <w:r w:rsidRPr="00202D26">
        <w:rPr>
          <w:rFonts w:ascii="GulliverRM" w:hAnsi="GulliverRM"/>
          <w:i/>
          <w:iCs/>
        </w:rPr>
        <w:t xml:space="preserve">Foraging: </w:t>
      </w:r>
      <w:proofErr w:type="spellStart"/>
      <w:r w:rsidRPr="00202D26">
        <w:rPr>
          <w:rFonts w:ascii="GulliverRM" w:hAnsi="GulliverRM"/>
          <w:i/>
          <w:iCs/>
        </w:rPr>
        <w:t>Behavior</w:t>
      </w:r>
      <w:proofErr w:type="spellEnd"/>
      <w:r w:rsidRPr="00202D26">
        <w:rPr>
          <w:rFonts w:ascii="GulliverRM" w:hAnsi="GulliverRM"/>
          <w:i/>
          <w:iCs/>
        </w:rPr>
        <w:t xml:space="preserve"> and Ecology </w:t>
      </w:r>
      <w:r w:rsidRPr="005D104D">
        <w:rPr>
          <w:rFonts w:ascii="GulliverRM" w:hAnsi="GulliverRM"/>
        </w:rPr>
        <w:t>The University of Chicago Press, Chicago, 31–60.</w:t>
      </w:r>
      <w:bookmarkStart w:id="89" w:name="ref-tamm_tracking_1987"/>
      <w:bookmarkEnd w:id="88"/>
    </w:p>
    <w:p w14:paraId="09FE3754" w14:textId="3DB83058" w:rsidR="00CA6086" w:rsidRDefault="003F79D8">
      <w:pPr>
        <w:pStyle w:val="Bibliography"/>
      </w:pPr>
      <w:r>
        <w:t xml:space="preserve">Tamm, </w:t>
      </w:r>
      <w:proofErr w:type="spellStart"/>
      <w:r>
        <w:t>Staffan</w:t>
      </w:r>
      <w:proofErr w:type="spellEnd"/>
      <w:r>
        <w:t xml:space="preserve">. 1987. “Tracking Varying Environments: Sampling by Hummingbirds.” </w:t>
      </w:r>
      <w:r>
        <w:rPr>
          <w:i/>
          <w:iCs/>
        </w:rPr>
        <w:t>Animal Behaviour</w:t>
      </w:r>
      <w:r>
        <w:t xml:space="preserve"> 35 (6): 1725–34. </w:t>
      </w:r>
      <w:hyperlink r:id="rId18">
        <w:r>
          <w:rPr>
            <w:rStyle w:val="Hyperlink"/>
          </w:rPr>
          <w:t>https://doi.org/10.1016/S0003-3472(87)80065-9</w:t>
        </w:r>
      </w:hyperlink>
      <w:r>
        <w:t>.</w:t>
      </w:r>
      <w:bookmarkEnd w:id="75"/>
      <w:bookmarkEnd w:id="77"/>
      <w:bookmarkEnd w:id="89"/>
    </w:p>
    <w:sectPr w:rsidR="00CA608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 Kacelnik" w:date="2022-05-30T11:46:00Z" w:initials="AK">
    <w:p w14:paraId="03BC6E5E" w14:textId="54F94578" w:rsidR="00DB13CB" w:rsidRDefault="00DB13CB">
      <w:pPr>
        <w:pStyle w:val="CommentText"/>
      </w:pPr>
      <w:r>
        <w:rPr>
          <w:rStyle w:val="CommentReference"/>
        </w:rPr>
        <w:annotationRef/>
      </w:r>
      <w:r>
        <w:t xml:space="preserve">A ‘difference’ mathematically is not a ratio. </w:t>
      </w:r>
      <w:r w:rsidR="00D26C51">
        <w:t xml:space="preserve">Difference would mean: Benefit = gain tracking – gain averaging. </w:t>
      </w:r>
      <w:r>
        <w:t>Did Step</w:t>
      </w:r>
      <w:r w:rsidR="00D26C51">
        <w:t>h</w:t>
      </w:r>
      <w:r>
        <w:t xml:space="preserve">ens prove that this ratio captures de net benefit of tracking? </w:t>
      </w:r>
      <w:r w:rsidR="00D26C51">
        <w:t>If he did, say: Stephens offers a mathematical proof that ….If not, just say that this is an index of how beneficial it is to track.</w:t>
      </w:r>
    </w:p>
  </w:comment>
  <w:comment w:id="21" w:author="Alex Kacelnik" w:date="2022-05-30T11:57:00Z" w:initials="AK">
    <w:p w14:paraId="62E370F8" w14:textId="515AA235" w:rsidR="00BC3E1D" w:rsidRPr="00BC3E1D" w:rsidRDefault="00EE2A2D" w:rsidP="00BC3E1D">
      <w:pPr>
        <w:numPr>
          <w:ilvl w:val="0"/>
          <w:numId w:val="11"/>
        </w:numPr>
        <w:spacing w:after="120"/>
        <w:ind w:left="1429" w:right="-154" w:hanging="426"/>
        <w:rPr>
          <w:rFonts w:ascii="Times" w:hAnsi="Times"/>
          <w:noProof/>
          <w:sz w:val="20"/>
        </w:rPr>
      </w:pPr>
      <w:r>
        <w:rPr>
          <w:rStyle w:val="CommentReference"/>
        </w:rPr>
        <w:annotationRef/>
      </w:r>
      <w:r>
        <w:t>I don’t agree with this sentence.  I would rather write: “</w:t>
      </w:r>
      <w:r>
        <w:t xml:space="preserve">Thus,  basic model assumptions, namely that (a) the forager never visits the stable option when exploiting the variable one in its good state, and (b) that the forager immediately switches to the stable option when the variable option switches to its bad state are not fulfilled in any of the systems that have been tested. This is serious because it means that while the conceptual contributions and rationale of the model are still valuable, its quantitative predictions are not valid because its assumptions are not fulfilled. </w:t>
      </w:r>
      <w:r w:rsidR="00734626">
        <w:t xml:space="preserve">A related study, in which these different kind of errors are discussed, is found in the study by Kacelnik, Krebs and </w:t>
      </w:r>
      <w:r w:rsidR="00734626">
        <w:t xml:space="preserve">Ens, which offer a series of models for a similar situation but in which the strategies are based on the observation that such ‘errors’ do occur in real data sets. </w:t>
      </w:r>
      <w:r w:rsidR="00E73B24">
        <w:t>“</w:t>
      </w:r>
      <w:r w:rsidR="00BC3E1D">
        <w:rPr>
          <w:noProof/>
        </w:rPr>
        <w:t xml:space="preserve">  </w:t>
      </w:r>
      <w:r w:rsidR="00BC3E1D" w:rsidRPr="00BC3E1D">
        <w:rPr>
          <w:rFonts w:ascii="Times" w:hAnsi="Times"/>
          <w:noProof/>
          <w:sz w:val="20"/>
        </w:rPr>
        <w:t xml:space="preserve">Kacelnik A.,  Krebs J.R., and Ens B., (1987)  Foraging in a changing environment: An experiment with starlings </w:t>
      </w:r>
      <w:r w:rsidR="00BC3E1D" w:rsidRPr="00BC3E1D">
        <w:rPr>
          <w:rFonts w:ascii="Times" w:hAnsi="Times"/>
          <w:i/>
          <w:noProof/>
          <w:sz w:val="20"/>
        </w:rPr>
        <w:t>(Sturnus vulgaris)</w:t>
      </w:r>
      <w:r w:rsidR="00BC3E1D" w:rsidRPr="00BC3E1D">
        <w:rPr>
          <w:rFonts w:ascii="Times" w:hAnsi="Times"/>
          <w:noProof/>
          <w:sz w:val="20"/>
        </w:rPr>
        <w:t xml:space="preserve">.  In:  </w:t>
      </w:r>
      <w:r w:rsidR="00BC3E1D" w:rsidRPr="00BC3E1D">
        <w:rPr>
          <w:rFonts w:ascii="Times" w:hAnsi="Times"/>
          <w:i/>
          <w:noProof/>
          <w:sz w:val="20"/>
        </w:rPr>
        <w:t>Quantitative Analyses of Behaviour</w:t>
      </w:r>
      <w:r w:rsidR="00BC3E1D" w:rsidRPr="00BC3E1D">
        <w:rPr>
          <w:rFonts w:ascii="Times" w:hAnsi="Times"/>
          <w:noProof/>
          <w:sz w:val="20"/>
        </w:rPr>
        <w:t>, Vol. VI: Foraging (Eds. M. L. Commons, A. Kacelnik and S. J. Shettleworth), pp 63-87.  Lawrence Erlbaum and Associates</w:t>
      </w:r>
    </w:p>
    <w:p w14:paraId="051E9CA7" w14:textId="4A71D5E0" w:rsidR="00EE2A2D" w:rsidRDefault="00EE2A2D">
      <w:pPr>
        <w:pStyle w:val="CommentText"/>
      </w:pPr>
    </w:p>
  </w:comment>
  <w:comment w:id="57" w:author="Alex Kacelnik" w:date="2022-05-30T12:14:00Z" w:initials="AK">
    <w:p w14:paraId="23C6E7F1" w14:textId="1350F2DE" w:rsidR="00100AAC" w:rsidRDefault="00100AAC">
      <w:pPr>
        <w:pStyle w:val="CommentText"/>
      </w:pPr>
      <w:r>
        <w:rPr>
          <w:rStyle w:val="CommentReference"/>
        </w:rPr>
        <w:annotationRef/>
      </w:r>
      <w:r>
        <w:t>I think this index was not exactly the relative cost of the options, but of sampling the options, but maybe I am wrong. Just be careful to use the same words as you used when defining it.</w:t>
      </w:r>
    </w:p>
  </w:comment>
  <w:comment w:id="62" w:author="Alex Kacelnik" w:date="2022-05-30T12:16:00Z" w:initials="AK">
    <w:p w14:paraId="2381E81F" w14:textId="0EA8BE42" w:rsidR="00100AAC" w:rsidRDefault="00100AAC">
      <w:pPr>
        <w:pStyle w:val="CommentText"/>
      </w:pPr>
      <w:r>
        <w:rPr>
          <w:rStyle w:val="CommentReference"/>
        </w:rPr>
        <w:annotationRef/>
      </w:r>
      <w:r>
        <w:t>Do you mean the ‘cost’ or the ‘value’? Also, this refers to the average relative value, not the moment to moment one.</w:t>
      </w:r>
    </w:p>
  </w:comment>
  <w:comment w:id="67" w:author="Alex Kacelnik" w:date="2022-05-30T12:29:00Z" w:initials="AK">
    <w:p w14:paraId="1546CAD4" w14:textId="1E206E19" w:rsidR="00017E57" w:rsidRDefault="00017E57">
      <w:pPr>
        <w:pStyle w:val="CommentText"/>
      </w:pPr>
      <w:r>
        <w:rPr>
          <w:rStyle w:val="CommentReference"/>
        </w:rPr>
        <w:annotationRef/>
      </w:r>
      <w:r>
        <w:t xml:space="preserve">This is complicated and unnecessary. You simply did not create the conditions under which Stephens’ model strictly applies, but were just inspired by its rationale. You should not present your study as a test of Stephens’ model because it is not. Evaluators could simply refute you if you say that you wanted to test the model. The </w:t>
      </w:r>
      <w:r>
        <w:t>nodel is a useful thinking tool, but it doesn’t work in realistic situations and this is not what you did.</w:t>
      </w:r>
    </w:p>
  </w:comment>
  <w:comment w:id="70" w:author="Alex Kacelnik" w:date="2022-05-30T12:33:00Z" w:initials="AK">
    <w:p w14:paraId="2ED8221C" w14:textId="2D4A2B8E" w:rsidR="000611DB" w:rsidRDefault="000611DB">
      <w:pPr>
        <w:pStyle w:val="CommentText"/>
      </w:pPr>
      <w:r>
        <w:rPr>
          <w:rStyle w:val="CommentReference"/>
        </w:rPr>
        <w:annotationRef/>
      </w:r>
      <w:r>
        <w:t xml:space="preserve">What does ‘matching the option’ mean? Do you mean allocating </w:t>
      </w:r>
      <w:r>
        <w:t>behaviour among the options by matching their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BC6E5E" w15:done="0"/>
  <w15:commentEx w15:paraId="051E9CA7" w15:done="0"/>
  <w15:commentEx w15:paraId="23C6E7F1" w15:done="0"/>
  <w15:commentEx w15:paraId="2381E81F" w15:done="0"/>
  <w15:commentEx w15:paraId="1546CAD4" w15:done="0"/>
  <w15:commentEx w15:paraId="2ED8221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F2D03" w16cex:dateUtc="2022-05-30T10:46:00Z"/>
  <w16cex:commentExtensible w16cex:durableId="263F2F9D" w16cex:dateUtc="2022-05-30T10:57:00Z"/>
  <w16cex:commentExtensible w16cex:durableId="263F33BB" w16cex:dateUtc="2022-05-30T11:14:00Z"/>
  <w16cex:commentExtensible w16cex:durableId="263F3408" w16cex:dateUtc="2022-05-30T11:16:00Z"/>
  <w16cex:commentExtensible w16cex:durableId="263F370D" w16cex:dateUtc="2022-05-30T11:29:00Z"/>
  <w16cex:commentExtensible w16cex:durableId="263F3804" w16cex:dateUtc="2022-05-3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BC6E5E" w16cid:durableId="263F2D03"/>
  <w16cid:commentId w16cid:paraId="051E9CA7" w16cid:durableId="263F2F9D"/>
  <w16cid:commentId w16cid:paraId="23C6E7F1" w16cid:durableId="263F33BB"/>
  <w16cid:commentId w16cid:paraId="2381E81F" w16cid:durableId="263F3408"/>
  <w16cid:commentId w16cid:paraId="1546CAD4" w16cid:durableId="263F370D"/>
  <w16cid:commentId w16cid:paraId="2ED8221C" w16cid:durableId="263F38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6BB0F" w14:textId="77777777" w:rsidR="00504494" w:rsidRDefault="00504494">
      <w:pPr>
        <w:spacing w:after="0"/>
      </w:pPr>
      <w:r>
        <w:separator/>
      </w:r>
    </w:p>
  </w:endnote>
  <w:endnote w:type="continuationSeparator" w:id="0">
    <w:p w14:paraId="35032055" w14:textId="77777777" w:rsidR="00504494" w:rsidRDefault="005044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GulliverRM">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3C21A" w14:textId="77777777" w:rsidR="00504494" w:rsidRDefault="00504494">
      <w:r>
        <w:separator/>
      </w:r>
    </w:p>
  </w:footnote>
  <w:footnote w:type="continuationSeparator" w:id="0">
    <w:p w14:paraId="1DA66475" w14:textId="77777777" w:rsidR="00504494" w:rsidRDefault="00504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FA4D8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17F725F2"/>
    <w:multiLevelType w:val="hybridMultilevel"/>
    <w:tmpl w:val="72AC9052"/>
    <w:lvl w:ilvl="0" w:tplc="A5601D3A">
      <w:start w:val="1"/>
      <w:numFmt w:val="decimal"/>
      <w:lvlText w:val="%1."/>
      <w:lvlJc w:val="left"/>
      <w:pPr>
        <w:tabs>
          <w:tab w:val="num" w:pos="1069"/>
        </w:tabs>
        <w:ind w:left="1069" w:hanging="360"/>
      </w:pPr>
      <w:rPr>
        <w:rFonts w:ascii="Times New Roman" w:eastAsia="Times New Roman" w:hAnsi="Times New Roman" w:cs="Times New Roman"/>
        <w:b w:val="0"/>
        <w:i w:val="0"/>
      </w:rPr>
    </w:lvl>
    <w:lvl w:ilvl="1" w:tplc="00190409">
      <w:start w:val="1"/>
      <w:numFmt w:val="lowerLetter"/>
      <w:lvlText w:val="%2."/>
      <w:lvlJc w:val="left"/>
      <w:pPr>
        <w:tabs>
          <w:tab w:val="num" w:pos="1724"/>
        </w:tabs>
        <w:ind w:left="1724" w:hanging="360"/>
      </w:pPr>
    </w:lvl>
    <w:lvl w:ilvl="2" w:tplc="001B0409" w:tentative="1">
      <w:start w:val="1"/>
      <w:numFmt w:val="lowerRoman"/>
      <w:lvlText w:val="%3."/>
      <w:lvlJc w:val="right"/>
      <w:pPr>
        <w:tabs>
          <w:tab w:val="num" w:pos="2444"/>
        </w:tabs>
        <w:ind w:left="2444" w:hanging="180"/>
      </w:pPr>
    </w:lvl>
    <w:lvl w:ilvl="3" w:tplc="000F0409" w:tentative="1">
      <w:start w:val="1"/>
      <w:numFmt w:val="decimal"/>
      <w:lvlText w:val="%4."/>
      <w:lvlJc w:val="left"/>
      <w:pPr>
        <w:tabs>
          <w:tab w:val="num" w:pos="3164"/>
        </w:tabs>
        <w:ind w:left="3164" w:hanging="360"/>
      </w:pPr>
    </w:lvl>
    <w:lvl w:ilvl="4" w:tplc="00190409" w:tentative="1">
      <w:start w:val="1"/>
      <w:numFmt w:val="lowerLetter"/>
      <w:lvlText w:val="%5."/>
      <w:lvlJc w:val="left"/>
      <w:pPr>
        <w:tabs>
          <w:tab w:val="num" w:pos="3884"/>
        </w:tabs>
        <w:ind w:left="3884" w:hanging="360"/>
      </w:pPr>
    </w:lvl>
    <w:lvl w:ilvl="5" w:tplc="001B0409" w:tentative="1">
      <w:start w:val="1"/>
      <w:numFmt w:val="lowerRoman"/>
      <w:lvlText w:val="%6."/>
      <w:lvlJc w:val="right"/>
      <w:pPr>
        <w:tabs>
          <w:tab w:val="num" w:pos="4604"/>
        </w:tabs>
        <w:ind w:left="4604" w:hanging="180"/>
      </w:pPr>
    </w:lvl>
    <w:lvl w:ilvl="6" w:tplc="000F0409" w:tentative="1">
      <w:start w:val="1"/>
      <w:numFmt w:val="decimal"/>
      <w:lvlText w:val="%7."/>
      <w:lvlJc w:val="left"/>
      <w:pPr>
        <w:tabs>
          <w:tab w:val="num" w:pos="5324"/>
        </w:tabs>
        <w:ind w:left="5324" w:hanging="360"/>
      </w:pPr>
    </w:lvl>
    <w:lvl w:ilvl="7" w:tplc="00190409" w:tentative="1">
      <w:start w:val="1"/>
      <w:numFmt w:val="lowerLetter"/>
      <w:lvlText w:val="%8."/>
      <w:lvlJc w:val="left"/>
      <w:pPr>
        <w:tabs>
          <w:tab w:val="num" w:pos="6044"/>
        </w:tabs>
        <w:ind w:left="6044" w:hanging="360"/>
      </w:pPr>
    </w:lvl>
    <w:lvl w:ilvl="8" w:tplc="001B0409" w:tentative="1">
      <w:start w:val="1"/>
      <w:numFmt w:val="lowerRoman"/>
      <w:lvlText w:val="%9."/>
      <w:lvlJc w:val="right"/>
      <w:pPr>
        <w:tabs>
          <w:tab w:val="num" w:pos="6764"/>
        </w:tabs>
        <w:ind w:left="6764" w:hanging="180"/>
      </w:pPr>
    </w:lvl>
  </w:abstractNum>
  <w:abstractNum w:abstractNumId="2" w15:restartNumberingAfterBreak="0">
    <w:nsid w:val="2C1AE401"/>
    <w:multiLevelType w:val="multilevel"/>
    <w:tmpl w:val="D4EE36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71315DCA"/>
    <w:multiLevelType w:val="multilevel"/>
    <w:tmpl w:val="85AA51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74173072">
    <w:abstractNumId w:val="2"/>
  </w:num>
  <w:num w:numId="2" w16cid:durableId="834525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7862207">
    <w:abstractNumId w:val="3"/>
  </w:num>
  <w:num w:numId="4" w16cid:durableId="1316640588">
    <w:abstractNumId w:val="3"/>
  </w:num>
  <w:num w:numId="5" w16cid:durableId="198053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35236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1158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5175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48407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22177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8630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mbhavi Chidambaram">
    <w15:presenceInfo w15:providerId="Windows Live" w15:userId="488dae95a6b8ed39"/>
  </w15:person>
  <w15:person w15:author="Alex Kacelnik">
    <w15:presenceInfo w15:providerId="AD" w15:userId="S::kacelnik@ox.ac.uk::39130f65-ff8b-40ed-87c5-fe44538ac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E57"/>
    <w:rsid w:val="000611DB"/>
    <w:rsid w:val="00100AAC"/>
    <w:rsid w:val="0015453A"/>
    <w:rsid w:val="001848CA"/>
    <w:rsid w:val="001E5AE8"/>
    <w:rsid w:val="00202D26"/>
    <w:rsid w:val="00212135"/>
    <w:rsid w:val="00292D2E"/>
    <w:rsid w:val="002E2D09"/>
    <w:rsid w:val="00327E0B"/>
    <w:rsid w:val="003F79D8"/>
    <w:rsid w:val="0042260C"/>
    <w:rsid w:val="004610FE"/>
    <w:rsid w:val="004E29B3"/>
    <w:rsid w:val="004E3977"/>
    <w:rsid w:val="004F2293"/>
    <w:rsid w:val="00504494"/>
    <w:rsid w:val="00590D07"/>
    <w:rsid w:val="005D104D"/>
    <w:rsid w:val="0065754C"/>
    <w:rsid w:val="006D317D"/>
    <w:rsid w:val="00727556"/>
    <w:rsid w:val="00734626"/>
    <w:rsid w:val="00784D58"/>
    <w:rsid w:val="007D570D"/>
    <w:rsid w:val="00840136"/>
    <w:rsid w:val="00874E0C"/>
    <w:rsid w:val="00893DE6"/>
    <w:rsid w:val="008B49C4"/>
    <w:rsid w:val="008D6863"/>
    <w:rsid w:val="009D3AE3"/>
    <w:rsid w:val="00A359AC"/>
    <w:rsid w:val="00A7376B"/>
    <w:rsid w:val="00A81E1D"/>
    <w:rsid w:val="00A84E46"/>
    <w:rsid w:val="00B466B2"/>
    <w:rsid w:val="00B5785A"/>
    <w:rsid w:val="00B86B75"/>
    <w:rsid w:val="00BC3E1D"/>
    <w:rsid w:val="00BC48D5"/>
    <w:rsid w:val="00C049FD"/>
    <w:rsid w:val="00C216CA"/>
    <w:rsid w:val="00C36279"/>
    <w:rsid w:val="00CA6086"/>
    <w:rsid w:val="00CF4B21"/>
    <w:rsid w:val="00D20CF1"/>
    <w:rsid w:val="00D26C51"/>
    <w:rsid w:val="00DB13CB"/>
    <w:rsid w:val="00DD49CC"/>
    <w:rsid w:val="00E315A3"/>
    <w:rsid w:val="00E73B24"/>
    <w:rsid w:val="00EB2571"/>
    <w:rsid w:val="00ED409F"/>
    <w:rsid w:val="00EE2A2D"/>
    <w:rsid w:val="00EE7DFE"/>
    <w:rsid w:val="00EF679B"/>
    <w:rsid w:val="00FA4610"/>
    <w:rsid w:val="00FE1A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394A"/>
  <w15:docId w15:val="{0A2223FD-AC09-9748-9509-01A729B1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mi">
    <w:name w:val="mi"/>
    <w:basedOn w:val="DefaultParagraphFont"/>
    <w:rsid w:val="004F2293"/>
  </w:style>
  <w:style w:type="character" w:customStyle="1" w:styleId="mo">
    <w:name w:val="mo"/>
    <w:basedOn w:val="DefaultParagraphFont"/>
    <w:rsid w:val="004F2293"/>
  </w:style>
  <w:style w:type="character" w:customStyle="1" w:styleId="mtext">
    <w:name w:val="mtext"/>
    <w:basedOn w:val="DefaultParagraphFont"/>
    <w:rsid w:val="004F2293"/>
  </w:style>
  <w:style w:type="paragraph" w:styleId="NormalWeb">
    <w:name w:val="Normal (Web)"/>
    <w:basedOn w:val="Normal"/>
    <w:uiPriority w:val="99"/>
    <w:unhideWhenUsed/>
    <w:rsid w:val="00840136"/>
    <w:pPr>
      <w:spacing w:before="100" w:beforeAutospacing="1" w:after="100" w:afterAutospacing="1"/>
    </w:pPr>
    <w:rPr>
      <w:rFonts w:ascii="Times New Roman" w:eastAsia="Times New Roman" w:hAnsi="Times New Roman" w:cs="Times New Roman"/>
      <w:lang w:val="en-IN" w:eastAsia="en-GB"/>
    </w:rPr>
  </w:style>
  <w:style w:type="character" w:styleId="CommentReference">
    <w:name w:val="annotation reference"/>
    <w:basedOn w:val="DefaultParagraphFont"/>
    <w:semiHidden/>
    <w:unhideWhenUsed/>
    <w:rsid w:val="00DB13CB"/>
    <w:rPr>
      <w:sz w:val="16"/>
      <w:szCs w:val="16"/>
    </w:rPr>
  </w:style>
  <w:style w:type="paragraph" w:styleId="CommentText">
    <w:name w:val="annotation text"/>
    <w:basedOn w:val="Normal"/>
    <w:link w:val="CommentTextChar"/>
    <w:semiHidden/>
    <w:unhideWhenUsed/>
    <w:rsid w:val="00DB13CB"/>
    <w:rPr>
      <w:sz w:val="20"/>
      <w:szCs w:val="20"/>
    </w:rPr>
  </w:style>
  <w:style w:type="character" w:customStyle="1" w:styleId="CommentTextChar">
    <w:name w:val="Comment Text Char"/>
    <w:basedOn w:val="DefaultParagraphFont"/>
    <w:link w:val="CommentText"/>
    <w:semiHidden/>
    <w:rsid w:val="00DB13CB"/>
    <w:rPr>
      <w:sz w:val="20"/>
      <w:szCs w:val="20"/>
    </w:rPr>
  </w:style>
  <w:style w:type="paragraph" w:styleId="CommentSubject">
    <w:name w:val="annotation subject"/>
    <w:basedOn w:val="CommentText"/>
    <w:next w:val="CommentText"/>
    <w:link w:val="CommentSubjectChar"/>
    <w:semiHidden/>
    <w:unhideWhenUsed/>
    <w:rsid w:val="00DB13CB"/>
    <w:rPr>
      <w:b/>
      <w:bCs/>
    </w:rPr>
  </w:style>
  <w:style w:type="character" w:customStyle="1" w:styleId="CommentSubjectChar">
    <w:name w:val="Comment Subject Char"/>
    <w:basedOn w:val="CommentTextChar"/>
    <w:link w:val="CommentSubject"/>
    <w:semiHidden/>
    <w:rsid w:val="00DB13CB"/>
    <w:rPr>
      <w:b/>
      <w:bCs/>
      <w:sz w:val="20"/>
      <w:szCs w:val="20"/>
    </w:rPr>
  </w:style>
  <w:style w:type="paragraph" w:styleId="Revision">
    <w:name w:val="Revision"/>
    <w:hidden/>
    <w:semiHidden/>
    <w:rsid w:val="00BC3E1D"/>
    <w:pPr>
      <w:spacing w:after="0"/>
    </w:pPr>
  </w:style>
  <w:style w:type="character" w:styleId="PlaceholderText">
    <w:name w:val="Placeholder Text"/>
    <w:basedOn w:val="DefaultParagraphFont"/>
    <w:semiHidden/>
    <w:rsid w:val="00C21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639">
      <w:bodyDiv w:val="1"/>
      <w:marLeft w:val="0"/>
      <w:marRight w:val="0"/>
      <w:marTop w:val="0"/>
      <w:marBottom w:val="0"/>
      <w:divBdr>
        <w:top w:val="none" w:sz="0" w:space="0" w:color="auto"/>
        <w:left w:val="none" w:sz="0" w:space="0" w:color="auto"/>
        <w:bottom w:val="none" w:sz="0" w:space="0" w:color="auto"/>
        <w:right w:val="none" w:sz="0" w:space="0" w:color="auto"/>
      </w:divBdr>
      <w:divsChild>
        <w:div w:id="967660466">
          <w:marLeft w:val="0"/>
          <w:marRight w:val="0"/>
          <w:marTop w:val="0"/>
          <w:marBottom w:val="0"/>
          <w:divBdr>
            <w:top w:val="none" w:sz="0" w:space="0" w:color="auto"/>
            <w:left w:val="none" w:sz="0" w:space="0" w:color="auto"/>
            <w:bottom w:val="none" w:sz="0" w:space="0" w:color="auto"/>
            <w:right w:val="none" w:sz="0" w:space="0" w:color="auto"/>
          </w:divBdr>
        </w:div>
      </w:divsChild>
    </w:div>
    <w:div w:id="915476674">
      <w:bodyDiv w:val="1"/>
      <w:marLeft w:val="0"/>
      <w:marRight w:val="0"/>
      <w:marTop w:val="0"/>
      <w:marBottom w:val="0"/>
      <w:divBdr>
        <w:top w:val="none" w:sz="0" w:space="0" w:color="auto"/>
        <w:left w:val="none" w:sz="0" w:space="0" w:color="auto"/>
        <w:bottom w:val="none" w:sz="0" w:space="0" w:color="auto"/>
        <w:right w:val="none" w:sz="0" w:space="0" w:color="auto"/>
      </w:divBdr>
    </w:div>
    <w:div w:id="964626629">
      <w:bodyDiv w:val="1"/>
      <w:marLeft w:val="0"/>
      <w:marRight w:val="0"/>
      <w:marTop w:val="0"/>
      <w:marBottom w:val="0"/>
      <w:divBdr>
        <w:top w:val="none" w:sz="0" w:space="0" w:color="auto"/>
        <w:left w:val="none" w:sz="0" w:space="0" w:color="auto"/>
        <w:bottom w:val="none" w:sz="0" w:space="0" w:color="auto"/>
        <w:right w:val="none" w:sz="0" w:space="0" w:color="auto"/>
      </w:divBdr>
      <w:divsChild>
        <w:div w:id="748234299">
          <w:marLeft w:val="0"/>
          <w:marRight w:val="0"/>
          <w:marTop w:val="0"/>
          <w:marBottom w:val="0"/>
          <w:divBdr>
            <w:top w:val="none" w:sz="0" w:space="0" w:color="auto"/>
            <w:left w:val="none" w:sz="0" w:space="0" w:color="auto"/>
            <w:bottom w:val="none" w:sz="0" w:space="0" w:color="auto"/>
            <w:right w:val="none" w:sz="0" w:space="0" w:color="auto"/>
          </w:divBdr>
          <w:divsChild>
            <w:div w:id="813837012">
              <w:marLeft w:val="0"/>
              <w:marRight w:val="0"/>
              <w:marTop w:val="0"/>
              <w:marBottom w:val="0"/>
              <w:divBdr>
                <w:top w:val="none" w:sz="0" w:space="0" w:color="auto"/>
                <w:left w:val="none" w:sz="0" w:space="0" w:color="auto"/>
                <w:bottom w:val="none" w:sz="0" w:space="0" w:color="auto"/>
                <w:right w:val="none" w:sz="0" w:space="0" w:color="auto"/>
              </w:divBdr>
              <w:divsChild>
                <w:div w:id="6522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7078">
      <w:bodyDiv w:val="1"/>
      <w:marLeft w:val="0"/>
      <w:marRight w:val="0"/>
      <w:marTop w:val="0"/>
      <w:marBottom w:val="0"/>
      <w:divBdr>
        <w:top w:val="none" w:sz="0" w:space="0" w:color="auto"/>
        <w:left w:val="none" w:sz="0" w:space="0" w:color="auto"/>
        <w:bottom w:val="none" w:sz="0" w:space="0" w:color="auto"/>
        <w:right w:val="none" w:sz="0" w:space="0" w:color="auto"/>
      </w:divBdr>
      <w:divsChild>
        <w:div w:id="1060514057">
          <w:marLeft w:val="0"/>
          <w:marRight w:val="0"/>
          <w:marTop w:val="0"/>
          <w:marBottom w:val="0"/>
          <w:divBdr>
            <w:top w:val="none" w:sz="0" w:space="0" w:color="auto"/>
            <w:left w:val="none" w:sz="0" w:space="0" w:color="auto"/>
            <w:bottom w:val="none" w:sz="0" w:space="0" w:color="auto"/>
            <w:right w:val="none" w:sz="0" w:space="0" w:color="auto"/>
          </w:divBdr>
          <w:divsChild>
            <w:div w:id="1259172450">
              <w:marLeft w:val="0"/>
              <w:marRight w:val="0"/>
              <w:marTop w:val="0"/>
              <w:marBottom w:val="0"/>
              <w:divBdr>
                <w:top w:val="none" w:sz="0" w:space="0" w:color="auto"/>
                <w:left w:val="none" w:sz="0" w:space="0" w:color="auto"/>
                <w:bottom w:val="none" w:sz="0" w:space="0" w:color="auto"/>
                <w:right w:val="none" w:sz="0" w:space="0" w:color="auto"/>
              </w:divBdr>
              <w:divsChild>
                <w:div w:id="2087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98/rsfs.2016.0149" TargetMode="External"/><Relationship Id="rId18" Type="http://schemas.openxmlformats.org/officeDocument/2006/relationships/hyperlink" Target="https://doi.org/10.1016/S0003-3472(87)80065-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i.org/10.1093/jmammal/gyaa116" TargetMode="External"/><Relationship Id="rId17" Type="http://schemas.openxmlformats.org/officeDocument/2006/relationships/hyperlink" Target="https://doi.org/10.1016/0040-5809(87)90036-0" TargetMode="External"/><Relationship Id="rId2" Type="http://schemas.openxmlformats.org/officeDocument/2006/relationships/styles" Target="styles.xml"/><Relationship Id="rId16" Type="http://schemas.openxmlformats.org/officeDocument/2006/relationships/hyperlink" Target="https://doi.org/10.1016/S0003-3472(88)80252-5"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06/jtbi.1998.0763"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beproc.2011.1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Tracking a continually changing environment</vt:lpstr>
    </vt:vector>
  </TitlesOfParts>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a continually changing environment</dc:title>
  <dc:creator>Shambhavi Chidambaram</dc:creator>
  <cp:keywords/>
  <cp:lastModifiedBy>Shambhavi Chidambaram</cp:lastModifiedBy>
  <cp:revision>19</cp:revision>
  <dcterms:created xsi:type="dcterms:W3CDTF">2022-05-30T10:37:00Z</dcterms:created>
  <dcterms:modified xsi:type="dcterms:W3CDTF">2022-06-01T20:19:00Z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sinewave.bib</vt:lpwstr>
  </property>
  <property fmtid="{D5CDD505-2E9C-101B-9397-08002B2CF9AE}" pid="4" name="header-includes">
    <vt:lpwstr/>
  </property>
  <property fmtid="{D5CDD505-2E9C-101B-9397-08002B2CF9AE}" pid="5" name="output">
    <vt:lpwstr/>
  </property>
</Properties>
</file>